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4366A" w:rsidRPr="00EE085E" w:rsidRDefault="00C4366A">
      <w:pPr>
        <w:contextualSpacing w:val="0"/>
        <w:jc w:val="center"/>
        <w:rPr>
          <w:rFonts w:ascii="Arial" w:hAnsi="Arial" w:cs="Arial"/>
          <w:color w:val="auto"/>
          <w:sz w:val="20"/>
          <w:szCs w:val="20"/>
        </w:rPr>
      </w:pPr>
    </w:p>
    <w:p w:rsidR="00C4366A" w:rsidRPr="00EE085E" w:rsidRDefault="0034411F">
      <w:pPr>
        <w:contextualSpacing w:val="0"/>
        <w:jc w:val="center"/>
        <w:rPr>
          <w:rFonts w:ascii="Arial" w:hAnsi="Arial" w:cs="Arial"/>
          <w:color w:val="auto"/>
          <w:sz w:val="20"/>
          <w:szCs w:val="20"/>
        </w:rPr>
      </w:pPr>
      <w:r w:rsidRPr="00EE085E">
        <w:rPr>
          <w:rFonts w:ascii="Arial" w:eastAsia="Arial" w:hAnsi="Arial" w:cs="Arial"/>
          <w:b/>
          <w:smallCaps/>
          <w:color w:val="auto"/>
          <w:sz w:val="20"/>
          <w:szCs w:val="20"/>
        </w:rPr>
        <w:t>Terms of Use</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eastAsia="Arial" w:hAnsi="Arial" w:cs="Arial"/>
          <w:color w:val="auto"/>
          <w:sz w:val="20"/>
          <w:szCs w:val="20"/>
        </w:rPr>
      </w:pPr>
      <w:r w:rsidRPr="00EE085E">
        <w:rPr>
          <w:rFonts w:ascii="Arial" w:eastAsia="Arial" w:hAnsi="Arial" w:cs="Arial"/>
          <w:color w:val="auto"/>
          <w:sz w:val="20"/>
          <w:szCs w:val="20"/>
        </w:rPr>
        <w:t xml:space="preserve">Effective Date: </w:t>
      </w:r>
      <w:r w:rsidR="00EE085E" w:rsidRPr="00EE085E">
        <w:rPr>
          <w:rFonts w:ascii="Arial" w:eastAsia="Arial" w:hAnsi="Arial" w:cs="Arial"/>
          <w:color w:val="auto"/>
          <w:sz w:val="20"/>
          <w:szCs w:val="20"/>
        </w:rPr>
        <w:t xml:space="preserve"> January __, 2014</w:t>
      </w:r>
    </w:p>
    <w:p w:rsidR="00EE085E" w:rsidRPr="00EE085E" w:rsidRDefault="00EE085E">
      <w:pPr>
        <w:contextualSpacing w:val="0"/>
        <w:jc w:val="both"/>
        <w:rPr>
          <w:rFonts w:ascii="Arial" w:hAnsi="Arial" w:cs="Arial"/>
          <w:color w:val="auto"/>
          <w:sz w:val="20"/>
          <w:szCs w:val="20"/>
        </w:rPr>
      </w:pPr>
    </w:p>
    <w:p w:rsidR="00DF4FB2" w:rsidRPr="00723B23" w:rsidRDefault="0034411F" w:rsidP="00DF4FB2">
      <w:pPr>
        <w:contextualSpacing w:val="0"/>
        <w:jc w:val="both"/>
        <w:rPr>
          <w:rFonts w:ascii="Arial" w:eastAsia="Arial" w:hAnsi="Arial" w:cs="Arial"/>
          <w:color w:val="auto"/>
          <w:sz w:val="20"/>
          <w:szCs w:val="20"/>
        </w:rPr>
      </w:pPr>
      <w:r w:rsidRPr="00723B23">
        <w:rPr>
          <w:rFonts w:ascii="Arial" w:eastAsia="Arial" w:hAnsi="Arial" w:cs="Arial"/>
          <w:color w:val="auto"/>
          <w:sz w:val="20"/>
          <w:szCs w:val="20"/>
        </w:rPr>
        <w:t xml:space="preserve">Welcome to </w:t>
      </w:r>
      <w:r w:rsidR="004E217A" w:rsidRPr="00723B23">
        <w:rPr>
          <w:rFonts w:ascii="Arial" w:eastAsia="Arial" w:hAnsi="Arial" w:cs="Arial"/>
          <w:color w:val="auto"/>
          <w:sz w:val="20"/>
          <w:szCs w:val="20"/>
        </w:rPr>
        <w:t>The Shelf</w:t>
      </w:r>
      <w:r w:rsidRPr="00723B23">
        <w:rPr>
          <w:rFonts w:ascii="Arial" w:eastAsia="Arial" w:hAnsi="Arial" w:cs="Arial"/>
          <w:color w:val="auto"/>
          <w:sz w:val="20"/>
          <w:szCs w:val="20"/>
        </w:rPr>
        <w:t xml:space="preserve">, a </w:t>
      </w:r>
      <w:r w:rsidR="004C0BDA" w:rsidRPr="00723B23">
        <w:rPr>
          <w:rFonts w:ascii="Arial" w:eastAsia="Arial" w:hAnsi="Arial" w:cs="Arial"/>
          <w:color w:val="auto"/>
          <w:sz w:val="20"/>
          <w:szCs w:val="20"/>
        </w:rPr>
        <w:t xml:space="preserve">fashion marketplace for bloggers to connect </w:t>
      </w:r>
      <w:r w:rsidR="004C0BDA" w:rsidRPr="00723B23">
        <w:rPr>
          <w:rStyle w:val="Strong"/>
          <w:rFonts w:ascii="Arial" w:hAnsi="Arial" w:cs="Arial"/>
          <w:b w:val="0"/>
          <w:color w:val="auto"/>
          <w:sz w:val="20"/>
          <w:szCs w:val="20"/>
        </w:rPr>
        <w:t xml:space="preserve">with brands to earn money, </w:t>
      </w:r>
      <w:r w:rsidR="001B7A4A" w:rsidRPr="00723B23">
        <w:rPr>
          <w:rStyle w:val="Strong"/>
          <w:rFonts w:ascii="Arial" w:hAnsi="Arial" w:cs="Arial"/>
          <w:b w:val="0"/>
          <w:color w:val="auto"/>
          <w:sz w:val="20"/>
          <w:szCs w:val="20"/>
        </w:rPr>
        <w:t>find</w:t>
      </w:r>
      <w:r w:rsidR="004C0BDA" w:rsidRPr="00723B23">
        <w:rPr>
          <w:rStyle w:val="Strong"/>
          <w:rFonts w:ascii="Arial" w:hAnsi="Arial" w:cs="Arial"/>
          <w:color w:val="auto"/>
          <w:sz w:val="20"/>
          <w:szCs w:val="20"/>
        </w:rPr>
        <w:t xml:space="preserve"> </w:t>
      </w:r>
      <w:r w:rsidR="004C0BDA" w:rsidRPr="00723B23">
        <w:rPr>
          <w:rStyle w:val="Strong"/>
          <w:rFonts w:ascii="Arial" w:hAnsi="Arial" w:cs="Arial"/>
          <w:b w:val="0"/>
          <w:color w:val="auto"/>
          <w:sz w:val="20"/>
          <w:szCs w:val="20"/>
        </w:rPr>
        <w:t xml:space="preserve">the best deals on new products, </w:t>
      </w:r>
      <w:r w:rsidR="001B7A4A" w:rsidRPr="00723B23">
        <w:rPr>
          <w:rStyle w:val="Strong"/>
          <w:rFonts w:ascii="Arial" w:hAnsi="Arial" w:cs="Arial"/>
          <w:b w:val="0"/>
          <w:color w:val="auto"/>
          <w:sz w:val="20"/>
          <w:szCs w:val="20"/>
        </w:rPr>
        <w:t>and</w:t>
      </w:r>
      <w:r w:rsidR="004C0BDA" w:rsidRPr="00723B23">
        <w:rPr>
          <w:rStyle w:val="Strong"/>
          <w:rFonts w:ascii="Arial" w:hAnsi="Arial" w:cs="Arial"/>
          <w:b w:val="0"/>
          <w:color w:val="auto"/>
          <w:sz w:val="20"/>
          <w:szCs w:val="20"/>
        </w:rPr>
        <w:t xml:space="preserve"> share content</w:t>
      </w:r>
      <w:r w:rsidR="001B7A4A" w:rsidRPr="00723B23">
        <w:rPr>
          <w:rStyle w:val="Strong"/>
          <w:rFonts w:ascii="Arial" w:hAnsi="Arial" w:cs="Arial"/>
          <w:b w:val="0"/>
          <w:color w:val="auto"/>
          <w:sz w:val="20"/>
          <w:szCs w:val="20"/>
        </w:rPr>
        <w:t>. T</w:t>
      </w:r>
      <w:r w:rsidR="00004F02" w:rsidRPr="00723B23">
        <w:rPr>
          <w:rStyle w:val="Strong"/>
          <w:rFonts w:ascii="Arial" w:hAnsi="Arial" w:cs="Arial"/>
          <w:b w:val="0"/>
          <w:color w:val="auto"/>
          <w:sz w:val="20"/>
          <w:szCs w:val="20"/>
        </w:rPr>
        <w:t>he</w:t>
      </w:r>
      <w:r w:rsidR="004C0BDA" w:rsidRPr="00723B23">
        <w:rPr>
          <w:rFonts w:ascii="Arial" w:eastAsia="Arial" w:hAnsi="Arial" w:cs="Arial"/>
          <w:color w:val="auto"/>
          <w:sz w:val="20"/>
          <w:szCs w:val="20"/>
        </w:rPr>
        <w:t xml:space="preserve"> </w:t>
      </w:r>
      <w:r w:rsidR="001B7A4A" w:rsidRPr="00723B23">
        <w:rPr>
          <w:rFonts w:ascii="Arial" w:eastAsia="Arial" w:hAnsi="Arial" w:cs="Arial"/>
          <w:color w:val="auto"/>
          <w:sz w:val="20"/>
          <w:szCs w:val="20"/>
        </w:rPr>
        <w:t>service</w:t>
      </w:r>
      <w:r w:rsidR="00EE085E" w:rsidRPr="00723B23">
        <w:rPr>
          <w:rFonts w:ascii="Arial" w:eastAsia="Arial" w:hAnsi="Arial" w:cs="Arial"/>
          <w:color w:val="auto"/>
          <w:sz w:val="20"/>
          <w:szCs w:val="20"/>
        </w:rPr>
        <w:t xml:space="preserve"> </w:t>
      </w:r>
      <w:r w:rsidR="00004F02" w:rsidRPr="00723B23">
        <w:rPr>
          <w:rFonts w:ascii="Arial" w:eastAsia="Arial" w:hAnsi="Arial" w:cs="Arial"/>
          <w:color w:val="auto"/>
          <w:sz w:val="20"/>
          <w:szCs w:val="20"/>
        </w:rPr>
        <w:t>described herein (“Service”</w:t>
      </w:r>
      <w:r w:rsidR="00455203" w:rsidRPr="00723B23">
        <w:rPr>
          <w:rFonts w:ascii="Arial" w:eastAsia="Arial" w:hAnsi="Arial" w:cs="Arial"/>
          <w:color w:val="auto"/>
          <w:sz w:val="20"/>
          <w:szCs w:val="20"/>
        </w:rPr>
        <w:t>) is</w:t>
      </w:r>
      <w:r w:rsidR="001B7A4A" w:rsidRPr="00723B23">
        <w:rPr>
          <w:rFonts w:ascii="Arial" w:eastAsia="Arial" w:hAnsi="Arial" w:cs="Arial"/>
          <w:color w:val="auto"/>
          <w:sz w:val="20"/>
          <w:szCs w:val="20"/>
        </w:rPr>
        <w:t xml:space="preserve"> </w:t>
      </w:r>
      <w:r w:rsidR="00455203" w:rsidRPr="00723B23">
        <w:rPr>
          <w:rFonts w:ascii="Arial" w:eastAsia="Arial" w:hAnsi="Arial" w:cs="Arial"/>
          <w:color w:val="auto"/>
          <w:sz w:val="20"/>
          <w:szCs w:val="20"/>
        </w:rPr>
        <w:t>provided by</w:t>
      </w:r>
      <w:r w:rsidRPr="00723B23">
        <w:rPr>
          <w:rFonts w:ascii="Arial" w:eastAsia="Arial" w:hAnsi="Arial" w:cs="Arial"/>
          <w:color w:val="auto"/>
          <w:sz w:val="20"/>
          <w:szCs w:val="20"/>
        </w:rPr>
        <w:t xml:space="preserve"> </w:t>
      </w:r>
      <w:r w:rsidR="004E217A" w:rsidRPr="00723B23">
        <w:rPr>
          <w:rFonts w:ascii="Arial" w:eastAsia="Arial" w:hAnsi="Arial" w:cs="Arial"/>
          <w:color w:val="auto"/>
          <w:sz w:val="20"/>
          <w:szCs w:val="20"/>
        </w:rPr>
        <w:t>Shelf</w:t>
      </w:r>
      <w:r w:rsidR="00455203" w:rsidRPr="00723B23">
        <w:rPr>
          <w:rFonts w:ascii="Arial" w:eastAsia="Arial" w:hAnsi="Arial" w:cs="Arial"/>
          <w:color w:val="auto"/>
          <w:sz w:val="20"/>
          <w:szCs w:val="20"/>
        </w:rPr>
        <w:t xml:space="preserve">, </w:t>
      </w:r>
      <w:r w:rsidR="00DF5B87">
        <w:rPr>
          <w:rFonts w:ascii="Arial" w:eastAsia="Arial" w:hAnsi="Arial" w:cs="Arial"/>
          <w:color w:val="auto"/>
          <w:sz w:val="20"/>
          <w:szCs w:val="20"/>
        </w:rPr>
        <w:t xml:space="preserve">Inc., </w:t>
      </w:r>
      <w:r w:rsidR="00455203" w:rsidRPr="00723B23">
        <w:rPr>
          <w:rFonts w:ascii="Arial" w:eastAsia="Arial" w:hAnsi="Arial" w:cs="Arial"/>
          <w:color w:val="auto"/>
          <w:sz w:val="20"/>
          <w:szCs w:val="20"/>
        </w:rPr>
        <w:t>a</w:t>
      </w:r>
      <w:r w:rsidRPr="00723B23">
        <w:rPr>
          <w:rFonts w:ascii="Arial" w:eastAsia="Arial" w:hAnsi="Arial" w:cs="Arial"/>
          <w:color w:val="auto"/>
          <w:sz w:val="20"/>
          <w:szCs w:val="20"/>
        </w:rPr>
        <w:t xml:space="preserve"> </w:t>
      </w:r>
      <w:r w:rsidR="00DF5B87">
        <w:rPr>
          <w:rFonts w:ascii="Arial" w:eastAsia="Arial" w:hAnsi="Arial" w:cs="Arial"/>
          <w:color w:val="auto"/>
          <w:sz w:val="20"/>
          <w:szCs w:val="20"/>
        </w:rPr>
        <w:t xml:space="preserve">Delaware </w:t>
      </w:r>
      <w:r w:rsidR="00341873" w:rsidRPr="00723B23">
        <w:rPr>
          <w:rFonts w:ascii="Arial" w:eastAsia="Arial" w:hAnsi="Arial" w:cs="Arial"/>
          <w:color w:val="auto"/>
          <w:sz w:val="20"/>
          <w:szCs w:val="20"/>
        </w:rPr>
        <w:t>corporation</w:t>
      </w:r>
      <w:r w:rsidRPr="00723B23">
        <w:rPr>
          <w:rFonts w:ascii="Arial" w:eastAsia="Arial" w:hAnsi="Arial" w:cs="Arial"/>
          <w:color w:val="auto"/>
          <w:sz w:val="20"/>
          <w:szCs w:val="20"/>
        </w:rPr>
        <w:t xml:space="preserve"> whose principal office is located at </w:t>
      </w:r>
      <w:r w:rsidR="00723B23" w:rsidRPr="00723B23">
        <w:rPr>
          <w:rStyle w:val="yshortcuts"/>
          <w:rFonts w:ascii="Arial" w:hAnsi="Arial" w:cs="Arial"/>
          <w:sz w:val="20"/>
          <w:szCs w:val="20"/>
        </w:rPr>
        <w:t>200 Hoover Avenue, Unit 1211, Las Vegas</w:t>
      </w:r>
      <w:r w:rsidR="00723B23">
        <w:rPr>
          <w:rStyle w:val="yshortcuts"/>
          <w:rFonts w:ascii="Arial" w:hAnsi="Arial" w:cs="Arial"/>
          <w:sz w:val="20"/>
          <w:szCs w:val="20"/>
        </w:rPr>
        <w:t>, Nevada</w:t>
      </w:r>
      <w:r w:rsidR="00723B23" w:rsidRPr="00723B23">
        <w:rPr>
          <w:rStyle w:val="yshortcuts"/>
          <w:rFonts w:ascii="Arial" w:hAnsi="Arial" w:cs="Arial"/>
          <w:sz w:val="20"/>
          <w:szCs w:val="20"/>
        </w:rPr>
        <w:t xml:space="preserve"> 89101</w:t>
      </w:r>
      <w:r w:rsidR="00455203" w:rsidRPr="00723B23">
        <w:rPr>
          <w:rFonts w:ascii="Arial" w:eastAsia="Arial" w:hAnsi="Arial" w:cs="Arial"/>
          <w:color w:val="auto"/>
          <w:sz w:val="20"/>
          <w:szCs w:val="20"/>
        </w:rPr>
        <w:t>.</w:t>
      </w:r>
      <w:r w:rsidRPr="00723B23">
        <w:rPr>
          <w:rFonts w:ascii="Arial" w:eastAsia="Arial" w:hAnsi="Arial" w:cs="Arial"/>
          <w:color w:val="auto"/>
          <w:sz w:val="20"/>
          <w:szCs w:val="20"/>
        </w:rPr>
        <w:t xml:space="preserve">  </w:t>
      </w:r>
    </w:p>
    <w:p w:rsidR="00DF4FB2" w:rsidRDefault="00DF4FB2" w:rsidP="00DF4FB2">
      <w:pPr>
        <w:contextualSpacing w:val="0"/>
        <w:jc w:val="both"/>
        <w:rPr>
          <w:rFonts w:ascii="Arial" w:eastAsia="Arial" w:hAnsi="Arial" w:cs="Arial"/>
          <w:color w:val="auto"/>
          <w:sz w:val="20"/>
          <w:szCs w:val="20"/>
        </w:rPr>
      </w:pPr>
    </w:p>
    <w:p w:rsidR="00DF4FB2" w:rsidRPr="00EE085E" w:rsidRDefault="0034411F" w:rsidP="00DF4FB2">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These Terms of Use are a legally binding agreement made between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r," or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rself") and </w:t>
      </w:r>
      <w:r w:rsidR="00341873" w:rsidRPr="00EE085E">
        <w:rPr>
          <w:rFonts w:ascii="Arial" w:eastAsia="Arial" w:hAnsi="Arial" w:cs="Arial"/>
          <w:color w:val="auto"/>
          <w:sz w:val="20"/>
          <w:szCs w:val="20"/>
        </w:rPr>
        <w:t>The Shelf</w:t>
      </w:r>
      <w:r w:rsidR="00004F02" w:rsidRPr="00EE085E">
        <w:rPr>
          <w:rFonts w:ascii="Arial" w:eastAsia="Arial" w:hAnsi="Arial" w:cs="Arial"/>
          <w:color w:val="auto"/>
          <w:sz w:val="20"/>
          <w:szCs w:val="20"/>
        </w:rPr>
        <w:t xml:space="preserve"> </w:t>
      </w:r>
      <w:r w:rsidRPr="00EE085E">
        <w:rPr>
          <w:rFonts w:ascii="Arial" w:eastAsia="Arial" w:hAnsi="Arial" w:cs="Arial"/>
          <w:color w:val="auto"/>
          <w:sz w:val="20"/>
          <w:szCs w:val="20"/>
        </w:rPr>
        <w:t>("</w:t>
      </w:r>
      <w:r w:rsidR="0026238C" w:rsidRPr="00EE085E">
        <w:rPr>
          <w:rFonts w:ascii="Arial" w:eastAsia="Arial" w:hAnsi="Arial" w:cs="Arial"/>
          <w:color w:val="auto"/>
          <w:sz w:val="20"/>
          <w:szCs w:val="20"/>
        </w:rPr>
        <w:t>The Shelf</w:t>
      </w:r>
      <w:r w:rsidRPr="00EE085E">
        <w:rPr>
          <w:rFonts w:ascii="Arial" w:eastAsia="Arial" w:hAnsi="Arial" w:cs="Arial"/>
          <w:color w:val="auto"/>
          <w:sz w:val="20"/>
          <w:szCs w:val="20"/>
        </w:rPr>
        <w:t>” "We," "Us" or "Our")</w:t>
      </w:r>
      <w:r w:rsidR="00723B23">
        <w:rPr>
          <w:rFonts w:ascii="Arial" w:eastAsia="Arial" w:hAnsi="Arial" w:cs="Arial"/>
          <w:color w:val="auto"/>
          <w:sz w:val="20"/>
          <w:szCs w:val="20"/>
        </w:rPr>
        <w:t>, and</w:t>
      </w:r>
      <w:r w:rsidR="00DF4FB2" w:rsidRPr="00EE085E">
        <w:rPr>
          <w:rFonts w:ascii="Arial" w:eastAsia="Arial" w:hAnsi="Arial" w:cs="Arial"/>
          <w:color w:val="auto"/>
          <w:sz w:val="20"/>
          <w:szCs w:val="20"/>
        </w:rPr>
        <w:t xml:space="preserve"> </w:t>
      </w:r>
      <w:r w:rsidR="00F36A41">
        <w:rPr>
          <w:rFonts w:ascii="Arial" w:eastAsia="Arial" w:hAnsi="Arial" w:cs="Arial"/>
          <w:color w:val="auto"/>
          <w:sz w:val="20"/>
          <w:szCs w:val="20"/>
        </w:rPr>
        <w:t xml:space="preserve">set </w:t>
      </w:r>
      <w:r w:rsidR="00DF4FB2" w:rsidRPr="00EE085E">
        <w:rPr>
          <w:rFonts w:ascii="Arial" w:eastAsia="Arial" w:hAnsi="Arial" w:cs="Arial"/>
          <w:color w:val="auto"/>
          <w:sz w:val="20"/>
          <w:szCs w:val="20"/>
        </w:rPr>
        <w:t xml:space="preserve">forth the applicable terms and conditions governing the use of </w:t>
      </w:r>
      <w:r w:rsidR="00723B23">
        <w:rPr>
          <w:rFonts w:ascii="Arial" w:eastAsia="Arial" w:hAnsi="Arial" w:cs="Arial"/>
          <w:color w:val="auto"/>
          <w:sz w:val="20"/>
          <w:szCs w:val="20"/>
        </w:rPr>
        <w:t>O</w:t>
      </w:r>
      <w:r w:rsidR="00DF4FB2" w:rsidRPr="00EE085E">
        <w:rPr>
          <w:rFonts w:ascii="Arial" w:eastAsia="Arial" w:hAnsi="Arial" w:cs="Arial"/>
          <w:color w:val="auto"/>
          <w:sz w:val="20"/>
          <w:szCs w:val="20"/>
        </w:rPr>
        <w:t>ur Service, so please review</w:t>
      </w:r>
      <w:r w:rsidR="00DF4FB2">
        <w:rPr>
          <w:rFonts w:ascii="Arial" w:eastAsia="Arial" w:hAnsi="Arial" w:cs="Arial"/>
          <w:color w:val="auto"/>
          <w:sz w:val="20"/>
          <w:szCs w:val="20"/>
        </w:rPr>
        <w:t xml:space="preserve"> them</w:t>
      </w:r>
      <w:r w:rsidR="00DF4FB2" w:rsidRPr="00EE085E">
        <w:rPr>
          <w:rFonts w:ascii="Arial" w:eastAsia="Arial" w:hAnsi="Arial" w:cs="Arial"/>
          <w:color w:val="auto"/>
          <w:sz w:val="20"/>
          <w:szCs w:val="20"/>
        </w:rPr>
        <w:t xml:space="preserve"> carefully. By creating a Service account with Us, You also accept and agree to be subject to and abide by Our Privacy Policy, which is incorporated herein by reference.  </w:t>
      </w:r>
    </w:p>
    <w:p w:rsidR="00C4366A" w:rsidRPr="00EE085E" w:rsidRDefault="00C4366A" w:rsidP="005E752C">
      <w:pPr>
        <w:contextualSpacing w:val="0"/>
        <w:jc w:val="both"/>
        <w:rPr>
          <w:rFonts w:ascii="Arial" w:hAnsi="Arial" w:cs="Arial"/>
          <w:color w:val="auto"/>
          <w:sz w:val="20"/>
          <w:szCs w:val="20"/>
        </w:rPr>
      </w:pPr>
    </w:p>
    <w:p w:rsidR="00DF4FB2" w:rsidRPr="00EE085E" w:rsidRDefault="00DF4FB2" w:rsidP="00DF4FB2">
      <w:pPr>
        <w:spacing w:after="240"/>
        <w:jc w:val="both"/>
        <w:rPr>
          <w:rFonts w:ascii="Arial" w:hAnsi="Arial" w:cs="Arial"/>
          <w:color w:val="auto"/>
          <w:sz w:val="20"/>
          <w:szCs w:val="20"/>
          <w:lang w:val="en"/>
        </w:rPr>
      </w:pPr>
      <w:r w:rsidRPr="00EE085E">
        <w:rPr>
          <w:rFonts w:ascii="Arial" w:hAnsi="Arial" w:cs="Arial"/>
          <w:color w:val="auto"/>
          <w:sz w:val="20"/>
          <w:szCs w:val="20"/>
          <w:lang w:val="en"/>
        </w:rPr>
        <w:t xml:space="preserve">We may choose to update these Terms of Service </w:t>
      </w:r>
      <w:r>
        <w:rPr>
          <w:rFonts w:ascii="Arial" w:hAnsi="Arial" w:cs="Arial"/>
          <w:color w:val="auto"/>
          <w:sz w:val="20"/>
          <w:szCs w:val="20"/>
          <w:lang w:val="en"/>
        </w:rPr>
        <w:t xml:space="preserve">at any time </w:t>
      </w:r>
      <w:r w:rsidRPr="00EE085E">
        <w:rPr>
          <w:rFonts w:ascii="Arial" w:hAnsi="Arial" w:cs="Arial"/>
          <w:color w:val="auto"/>
          <w:sz w:val="20"/>
          <w:szCs w:val="20"/>
          <w:lang w:val="en"/>
        </w:rPr>
        <w:t xml:space="preserve">by posting an update to this page. We encourage You to </w:t>
      </w:r>
      <w:r w:rsidR="00F36A41">
        <w:rPr>
          <w:rFonts w:ascii="Arial" w:hAnsi="Arial" w:cs="Arial"/>
          <w:color w:val="auto"/>
          <w:sz w:val="20"/>
          <w:szCs w:val="20"/>
          <w:lang w:val="en"/>
        </w:rPr>
        <w:t>review</w:t>
      </w:r>
      <w:r w:rsidRPr="00EE085E">
        <w:rPr>
          <w:rFonts w:ascii="Arial" w:hAnsi="Arial" w:cs="Arial"/>
          <w:color w:val="auto"/>
          <w:sz w:val="20"/>
          <w:szCs w:val="20"/>
          <w:lang w:val="en"/>
        </w:rPr>
        <w:t xml:space="preserve"> these T</w:t>
      </w:r>
      <w:r>
        <w:rPr>
          <w:rFonts w:ascii="Arial" w:hAnsi="Arial" w:cs="Arial"/>
          <w:color w:val="auto"/>
          <w:sz w:val="20"/>
          <w:szCs w:val="20"/>
          <w:lang w:val="en"/>
        </w:rPr>
        <w:t xml:space="preserve">erms of Service </w:t>
      </w:r>
      <w:r w:rsidR="00F36A41">
        <w:rPr>
          <w:rFonts w:ascii="Arial" w:hAnsi="Arial" w:cs="Arial"/>
          <w:color w:val="auto"/>
          <w:sz w:val="20"/>
          <w:szCs w:val="20"/>
          <w:lang w:val="en"/>
        </w:rPr>
        <w:t xml:space="preserve">periodically, </w:t>
      </w:r>
      <w:r w:rsidRPr="00EE085E">
        <w:rPr>
          <w:rFonts w:ascii="Arial" w:hAnsi="Arial" w:cs="Arial"/>
          <w:color w:val="auto"/>
          <w:sz w:val="20"/>
          <w:szCs w:val="20"/>
          <w:lang w:val="en"/>
        </w:rPr>
        <w:t xml:space="preserve">as Your continued use of </w:t>
      </w:r>
      <w:r>
        <w:rPr>
          <w:rFonts w:ascii="Arial" w:hAnsi="Arial" w:cs="Arial"/>
          <w:color w:val="auto"/>
          <w:sz w:val="20"/>
          <w:szCs w:val="20"/>
          <w:lang w:val="en"/>
        </w:rPr>
        <w:t xml:space="preserve">the Service </w:t>
      </w:r>
      <w:r w:rsidRPr="00EE085E">
        <w:rPr>
          <w:rFonts w:ascii="Arial" w:hAnsi="Arial" w:cs="Arial"/>
          <w:color w:val="auto"/>
          <w:sz w:val="20"/>
          <w:szCs w:val="20"/>
          <w:lang w:val="en"/>
        </w:rPr>
        <w:t>will mean You accept those changes, whether You</w:t>
      </w:r>
      <w:r>
        <w:rPr>
          <w:rFonts w:ascii="Arial" w:hAnsi="Arial" w:cs="Arial"/>
          <w:color w:val="auto"/>
          <w:sz w:val="20"/>
          <w:szCs w:val="20"/>
          <w:lang w:val="en"/>
        </w:rPr>
        <w:t xml:space="preserve"> have</w:t>
      </w:r>
      <w:r w:rsidRPr="00EE085E">
        <w:rPr>
          <w:rFonts w:ascii="Arial" w:hAnsi="Arial" w:cs="Arial"/>
          <w:color w:val="auto"/>
          <w:sz w:val="20"/>
          <w:szCs w:val="20"/>
          <w:lang w:val="en"/>
        </w:rPr>
        <w:t xml:space="preserve"> read them or not. In addition, You and The Shelf shall be subject to any posted guidelines or rules applicable to</w:t>
      </w:r>
      <w:r>
        <w:rPr>
          <w:rFonts w:ascii="Arial" w:hAnsi="Arial" w:cs="Arial"/>
          <w:color w:val="auto"/>
          <w:sz w:val="20"/>
          <w:szCs w:val="20"/>
          <w:lang w:val="en"/>
        </w:rPr>
        <w:t xml:space="preserve"> the Service</w:t>
      </w:r>
      <w:r w:rsidRPr="00EE085E">
        <w:rPr>
          <w:rFonts w:ascii="Arial" w:hAnsi="Arial" w:cs="Arial"/>
          <w:color w:val="auto"/>
          <w:sz w:val="20"/>
          <w:szCs w:val="20"/>
          <w:lang w:val="en"/>
        </w:rPr>
        <w:t xml:space="preserve">, which may be posted from time to time. </w:t>
      </w:r>
    </w:p>
    <w:p w:rsidR="00DF4FB2" w:rsidRPr="00EE085E" w:rsidRDefault="00DF4FB2" w:rsidP="00DF4FB2">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p>
    <w:p w:rsidR="00C4366A" w:rsidRPr="00EE085E" w:rsidRDefault="00741B43" w:rsidP="005E752C">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r w:rsidRPr="00EE085E">
        <w:rPr>
          <w:rFonts w:ascii="Arial" w:eastAsia="Arial" w:hAnsi="Arial" w:cs="Arial"/>
          <w:b/>
          <w:color w:val="auto"/>
          <w:sz w:val="20"/>
          <w:szCs w:val="20"/>
        </w:rPr>
        <w:t>1.</w:t>
      </w:r>
      <w:r w:rsidRPr="00EE085E">
        <w:rPr>
          <w:rFonts w:ascii="Arial" w:eastAsia="Arial" w:hAnsi="Arial" w:cs="Arial"/>
          <w:b/>
          <w:color w:val="auto"/>
          <w:sz w:val="20"/>
          <w:szCs w:val="20"/>
        </w:rPr>
        <w:tab/>
      </w:r>
      <w:r w:rsidR="004F2597" w:rsidRPr="00EE085E">
        <w:rPr>
          <w:rFonts w:ascii="Arial" w:eastAsia="Arial" w:hAnsi="Arial" w:cs="Arial"/>
          <w:b/>
          <w:color w:val="auto"/>
          <w:sz w:val="20"/>
          <w:szCs w:val="20"/>
        </w:rPr>
        <w:t xml:space="preserve">Description </w:t>
      </w:r>
      <w:r w:rsidR="00EE085E" w:rsidRPr="00EE085E">
        <w:rPr>
          <w:rFonts w:ascii="Arial" w:eastAsia="Arial" w:hAnsi="Arial" w:cs="Arial"/>
          <w:b/>
          <w:color w:val="auto"/>
          <w:sz w:val="20"/>
          <w:szCs w:val="20"/>
        </w:rPr>
        <w:t>of Se</w:t>
      </w:r>
      <w:r w:rsidR="004F2597" w:rsidRPr="00EE085E">
        <w:rPr>
          <w:rFonts w:ascii="Arial" w:eastAsia="Arial" w:hAnsi="Arial" w:cs="Arial"/>
          <w:b/>
          <w:color w:val="auto"/>
          <w:sz w:val="20"/>
          <w:szCs w:val="20"/>
        </w:rPr>
        <w:t>rvice</w:t>
      </w:r>
    </w:p>
    <w:p w:rsidR="001F7BCD" w:rsidRDefault="008E5061" w:rsidP="008E5061">
      <w:pPr>
        <w:pStyle w:val="NormalWeb"/>
        <w:shd w:val="clear" w:color="auto" w:fill="FFFFFF"/>
        <w:jc w:val="both"/>
        <w:rPr>
          <w:ins w:id="0" w:author="David Yamaguchi" w:date="2014-02-12T19:47:00Z"/>
          <w:sz w:val="20"/>
          <w:szCs w:val="20"/>
        </w:rPr>
      </w:pPr>
      <w:r w:rsidRPr="00EE085E">
        <w:rPr>
          <w:rStyle w:val="Strong"/>
          <w:b w:val="0"/>
          <w:sz w:val="20"/>
          <w:szCs w:val="20"/>
        </w:rPr>
        <w:t xml:space="preserve">The </w:t>
      </w:r>
      <w:r w:rsidR="00723B23">
        <w:rPr>
          <w:rStyle w:val="Strong"/>
          <w:b w:val="0"/>
          <w:sz w:val="20"/>
          <w:szCs w:val="20"/>
        </w:rPr>
        <w:t xml:space="preserve">Service </w:t>
      </w:r>
      <w:r w:rsidRPr="00EE085E">
        <w:rPr>
          <w:rStyle w:val="Strong"/>
          <w:b w:val="0"/>
          <w:sz w:val="20"/>
          <w:szCs w:val="20"/>
        </w:rPr>
        <w:t xml:space="preserve">provides </w:t>
      </w:r>
      <w:r w:rsidRPr="00EE085E">
        <w:rPr>
          <w:sz w:val="20"/>
          <w:szCs w:val="20"/>
        </w:rPr>
        <w:t>one-step tool</w:t>
      </w:r>
      <w:r w:rsidR="00723B23">
        <w:rPr>
          <w:sz w:val="20"/>
          <w:szCs w:val="20"/>
        </w:rPr>
        <w:t>s</w:t>
      </w:r>
      <w:r w:rsidRPr="00EE085E">
        <w:rPr>
          <w:sz w:val="20"/>
          <w:szCs w:val="20"/>
        </w:rPr>
        <w:t xml:space="preserve"> to </w:t>
      </w:r>
      <w:r w:rsidR="000B2A49">
        <w:rPr>
          <w:sz w:val="20"/>
          <w:szCs w:val="20"/>
        </w:rPr>
        <w:t xml:space="preserve">allow you to </w:t>
      </w:r>
      <w:r w:rsidRPr="00EE085E">
        <w:rPr>
          <w:sz w:val="20"/>
          <w:szCs w:val="20"/>
        </w:rPr>
        <w:t xml:space="preserve">share the looks and items </w:t>
      </w:r>
      <w:r w:rsidR="007D2643" w:rsidRPr="00EE085E">
        <w:rPr>
          <w:sz w:val="20"/>
          <w:szCs w:val="20"/>
        </w:rPr>
        <w:t>You</w:t>
      </w:r>
      <w:r w:rsidR="00EE085E" w:rsidRPr="00EE085E">
        <w:rPr>
          <w:sz w:val="20"/>
          <w:szCs w:val="20"/>
        </w:rPr>
        <w:t xml:space="preserve"> are</w:t>
      </w:r>
      <w:r w:rsidRPr="00EE085E">
        <w:rPr>
          <w:sz w:val="20"/>
          <w:szCs w:val="20"/>
        </w:rPr>
        <w:t xml:space="preserve"> blogging about. </w:t>
      </w:r>
      <w:r w:rsidR="00181734" w:rsidRPr="00DB09A7">
        <w:rPr>
          <w:sz w:val="20"/>
          <w:szCs w:val="20"/>
        </w:rPr>
        <w:t xml:space="preserve">We also provide You qualified leads for brands </w:t>
      </w:r>
      <w:r w:rsidR="00F36A41" w:rsidRPr="00DB09A7">
        <w:rPr>
          <w:sz w:val="20"/>
          <w:szCs w:val="20"/>
        </w:rPr>
        <w:t>You</w:t>
      </w:r>
      <w:r w:rsidR="00181734" w:rsidRPr="00DB09A7">
        <w:rPr>
          <w:sz w:val="20"/>
          <w:szCs w:val="20"/>
        </w:rPr>
        <w:t xml:space="preserve"> </w:t>
      </w:r>
      <w:r w:rsidR="00F36A41" w:rsidRPr="00DB09A7">
        <w:rPr>
          <w:sz w:val="20"/>
          <w:szCs w:val="20"/>
        </w:rPr>
        <w:t xml:space="preserve">may wish to </w:t>
      </w:r>
      <w:r w:rsidR="00181734" w:rsidRPr="00DB09A7">
        <w:rPr>
          <w:sz w:val="20"/>
          <w:szCs w:val="20"/>
        </w:rPr>
        <w:t>work with</w:t>
      </w:r>
      <w:r w:rsidR="00F36A41" w:rsidRPr="00DB09A7">
        <w:rPr>
          <w:sz w:val="20"/>
          <w:szCs w:val="20"/>
        </w:rPr>
        <w:t>,</w:t>
      </w:r>
      <w:r w:rsidR="00181734" w:rsidRPr="00DB09A7">
        <w:rPr>
          <w:sz w:val="20"/>
          <w:szCs w:val="20"/>
        </w:rPr>
        <w:t xml:space="preserve"> and to obtain </w:t>
      </w:r>
      <w:r w:rsidR="00F36A41" w:rsidRPr="00DB09A7">
        <w:rPr>
          <w:sz w:val="20"/>
          <w:szCs w:val="20"/>
        </w:rPr>
        <w:t xml:space="preserve">brand </w:t>
      </w:r>
      <w:r w:rsidR="00181734" w:rsidRPr="00DB09A7">
        <w:rPr>
          <w:sz w:val="20"/>
          <w:szCs w:val="20"/>
        </w:rPr>
        <w:t xml:space="preserve">endorsements. </w:t>
      </w:r>
      <w:r w:rsidR="007D2643" w:rsidRPr="00DB09A7">
        <w:rPr>
          <w:sz w:val="20"/>
          <w:szCs w:val="20"/>
        </w:rPr>
        <w:t>You</w:t>
      </w:r>
      <w:r w:rsidRPr="00DB09A7">
        <w:rPr>
          <w:sz w:val="20"/>
          <w:szCs w:val="20"/>
        </w:rPr>
        <w:t xml:space="preserve"> can also create collages and </w:t>
      </w:r>
      <w:r w:rsidR="00EE085E" w:rsidRPr="00DB09A7">
        <w:rPr>
          <w:sz w:val="20"/>
          <w:szCs w:val="20"/>
        </w:rPr>
        <w:t xml:space="preserve">review </w:t>
      </w:r>
      <w:r w:rsidR="000B2A49" w:rsidRPr="00DB09A7">
        <w:rPr>
          <w:sz w:val="20"/>
          <w:szCs w:val="20"/>
        </w:rPr>
        <w:t>analytic information</w:t>
      </w:r>
      <w:r w:rsidRPr="00DB09A7">
        <w:rPr>
          <w:sz w:val="20"/>
          <w:szCs w:val="20"/>
        </w:rPr>
        <w:t xml:space="preserve"> on who </w:t>
      </w:r>
      <w:r w:rsidR="00EE085E" w:rsidRPr="00DB09A7">
        <w:rPr>
          <w:sz w:val="20"/>
          <w:szCs w:val="20"/>
        </w:rPr>
        <w:t>has been</w:t>
      </w:r>
      <w:r w:rsidRPr="00DB09A7">
        <w:rPr>
          <w:sz w:val="20"/>
          <w:szCs w:val="20"/>
        </w:rPr>
        <w:t xml:space="preserve"> </w:t>
      </w:r>
      <w:r w:rsidR="000B2A49" w:rsidRPr="00DB09A7">
        <w:rPr>
          <w:sz w:val="20"/>
          <w:szCs w:val="20"/>
        </w:rPr>
        <w:t xml:space="preserve">viewing </w:t>
      </w:r>
      <w:proofErr w:type="gramStart"/>
      <w:r w:rsidR="007D2643" w:rsidRPr="00DB09A7">
        <w:rPr>
          <w:sz w:val="20"/>
          <w:szCs w:val="20"/>
        </w:rPr>
        <w:t>You</w:t>
      </w:r>
      <w:r w:rsidRPr="00DB09A7">
        <w:rPr>
          <w:sz w:val="20"/>
          <w:szCs w:val="20"/>
        </w:rPr>
        <w:t>r</w:t>
      </w:r>
      <w:proofErr w:type="gramEnd"/>
      <w:r w:rsidRPr="00DB09A7">
        <w:rPr>
          <w:sz w:val="20"/>
          <w:szCs w:val="20"/>
        </w:rPr>
        <w:t xml:space="preserve"> blog</w:t>
      </w:r>
      <w:r w:rsidR="00EE085E" w:rsidRPr="00DB09A7">
        <w:rPr>
          <w:sz w:val="20"/>
          <w:szCs w:val="20"/>
        </w:rPr>
        <w:t>.</w:t>
      </w:r>
      <w:r w:rsidRPr="00DB09A7">
        <w:rPr>
          <w:sz w:val="20"/>
          <w:szCs w:val="20"/>
        </w:rPr>
        <w:t xml:space="preserve"> The Shelf’s product feed </w:t>
      </w:r>
      <w:r w:rsidR="00EE085E" w:rsidRPr="00DB09A7">
        <w:rPr>
          <w:sz w:val="20"/>
          <w:szCs w:val="20"/>
        </w:rPr>
        <w:t xml:space="preserve">contains </w:t>
      </w:r>
      <w:r w:rsidRPr="00DB09A7">
        <w:rPr>
          <w:sz w:val="20"/>
          <w:szCs w:val="20"/>
        </w:rPr>
        <w:t xml:space="preserve">all of the latest looks and styles curated by leading fashion experts and bloggers (like </w:t>
      </w:r>
      <w:proofErr w:type="gramStart"/>
      <w:r w:rsidR="007D2643" w:rsidRPr="00DB09A7">
        <w:rPr>
          <w:sz w:val="20"/>
          <w:szCs w:val="20"/>
        </w:rPr>
        <w:t>You</w:t>
      </w:r>
      <w:proofErr w:type="gramEnd"/>
      <w:r w:rsidRPr="00DB09A7">
        <w:rPr>
          <w:sz w:val="20"/>
          <w:szCs w:val="20"/>
        </w:rPr>
        <w:t xml:space="preserve">!). </w:t>
      </w:r>
      <w:r w:rsidR="007D2643" w:rsidRPr="00DB09A7">
        <w:rPr>
          <w:sz w:val="20"/>
          <w:szCs w:val="20"/>
        </w:rPr>
        <w:t>You</w:t>
      </w:r>
      <w:r w:rsidRPr="00DB09A7">
        <w:rPr>
          <w:sz w:val="20"/>
          <w:szCs w:val="20"/>
        </w:rPr>
        <w:t xml:space="preserve"> can scout for what is hot, and </w:t>
      </w:r>
      <w:r w:rsidR="000B2A49" w:rsidRPr="00DB09A7">
        <w:rPr>
          <w:sz w:val="20"/>
          <w:szCs w:val="20"/>
        </w:rPr>
        <w:t xml:space="preserve">end </w:t>
      </w:r>
      <w:r w:rsidRPr="00DB09A7">
        <w:rPr>
          <w:sz w:val="20"/>
          <w:szCs w:val="20"/>
        </w:rPr>
        <w:t xml:space="preserve">users can see the content </w:t>
      </w:r>
      <w:r w:rsidR="007D2643" w:rsidRPr="00DB09A7">
        <w:rPr>
          <w:sz w:val="20"/>
          <w:szCs w:val="20"/>
        </w:rPr>
        <w:t>You</w:t>
      </w:r>
      <w:r w:rsidR="00EE085E" w:rsidRPr="00DB09A7">
        <w:rPr>
          <w:sz w:val="20"/>
          <w:szCs w:val="20"/>
        </w:rPr>
        <w:t xml:space="preserve"> are</w:t>
      </w:r>
      <w:r w:rsidRPr="00DB09A7">
        <w:rPr>
          <w:sz w:val="20"/>
          <w:szCs w:val="20"/>
        </w:rPr>
        <w:t xml:space="preserve"> blogging about. We also provide the Shelf “button” to bookmark and save the looks </w:t>
      </w:r>
      <w:r w:rsidR="007D2643" w:rsidRPr="00DB09A7">
        <w:rPr>
          <w:sz w:val="20"/>
          <w:szCs w:val="20"/>
        </w:rPr>
        <w:t>You</w:t>
      </w:r>
      <w:r w:rsidRPr="00DB09A7">
        <w:rPr>
          <w:sz w:val="20"/>
          <w:szCs w:val="20"/>
        </w:rPr>
        <w:t xml:space="preserve"> are shopping, and We will watch the price for </w:t>
      </w:r>
      <w:r w:rsidR="007D2643" w:rsidRPr="00DB09A7">
        <w:rPr>
          <w:sz w:val="20"/>
          <w:szCs w:val="20"/>
        </w:rPr>
        <w:t>You</w:t>
      </w:r>
      <w:r w:rsidRPr="00DB09A7">
        <w:rPr>
          <w:sz w:val="20"/>
          <w:szCs w:val="20"/>
        </w:rPr>
        <w:t xml:space="preserve">. Name </w:t>
      </w:r>
      <w:r w:rsidR="007D2643" w:rsidRPr="00DB09A7">
        <w:rPr>
          <w:sz w:val="20"/>
          <w:szCs w:val="20"/>
        </w:rPr>
        <w:t>You</w:t>
      </w:r>
      <w:r w:rsidRPr="00DB09A7">
        <w:rPr>
          <w:sz w:val="20"/>
          <w:szCs w:val="20"/>
        </w:rPr>
        <w:t xml:space="preserve">r price, set up an alert, </w:t>
      </w:r>
      <w:r w:rsidR="00EE085E" w:rsidRPr="00DB09A7">
        <w:rPr>
          <w:sz w:val="20"/>
          <w:szCs w:val="20"/>
        </w:rPr>
        <w:t>and</w:t>
      </w:r>
      <w:r w:rsidRPr="00DB09A7">
        <w:rPr>
          <w:sz w:val="20"/>
          <w:szCs w:val="20"/>
        </w:rPr>
        <w:t xml:space="preserve"> We will send </w:t>
      </w:r>
      <w:r w:rsidR="000B2A49" w:rsidRPr="00DB09A7">
        <w:rPr>
          <w:sz w:val="20"/>
          <w:szCs w:val="20"/>
        </w:rPr>
        <w:t xml:space="preserve">You a notice </w:t>
      </w:r>
      <w:r w:rsidRPr="00DB09A7">
        <w:rPr>
          <w:sz w:val="20"/>
          <w:szCs w:val="20"/>
        </w:rPr>
        <w:t>when the price goes down. Using the Service</w:t>
      </w:r>
      <w:r w:rsidR="000B2A49" w:rsidRPr="00DB09A7">
        <w:rPr>
          <w:sz w:val="20"/>
          <w:szCs w:val="20"/>
        </w:rPr>
        <w:t xml:space="preserve"> also</w:t>
      </w:r>
      <w:r w:rsidRPr="00DB09A7">
        <w:rPr>
          <w:sz w:val="20"/>
          <w:szCs w:val="20"/>
        </w:rPr>
        <w:t xml:space="preserve"> allows </w:t>
      </w:r>
      <w:r w:rsidR="007D2643" w:rsidRPr="00DB09A7">
        <w:rPr>
          <w:sz w:val="20"/>
          <w:szCs w:val="20"/>
        </w:rPr>
        <w:t>You</w:t>
      </w:r>
      <w:r w:rsidRPr="00DB09A7">
        <w:rPr>
          <w:sz w:val="20"/>
          <w:szCs w:val="20"/>
        </w:rPr>
        <w:t xml:space="preserve"> to be discovered by brands. </w:t>
      </w:r>
      <w:r w:rsidR="007D2643" w:rsidRPr="00DB09A7">
        <w:rPr>
          <w:sz w:val="20"/>
          <w:szCs w:val="20"/>
        </w:rPr>
        <w:t>You</w:t>
      </w:r>
      <w:r w:rsidRPr="00DB09A7">
        <w:rPr>
          <w:sz w:val="20"/>
          <w:szCs w:val="20"/>
        </w:rPr>
        <w:t xml:space="preserve">r profile shows off </w:t>
      </w:r>
      <w:r w:rsidR="007D2643" w:rsidRPr="00DB09A7">
        <w:rPr>
          <w:sz w:val="20"/>
          <w:szCs w:val="20"/>
        </w:rPr>
        <w:t>You</w:t>
      </w:r>
      <w:r w:rsidRPr="00DB09A7">
        <w:rPr>
          <w:sz w:val="20"/>
          <w:szCs w:val="20"/>
        </w:rPr>
        <w:t xml:space="preserve">r style, and </w:t>
      </w:r>
      <w:r w:rsidR="007D2643" w:rsidRPr="00DB09A7">
        <w:rPr>
          <w:sz w:val="20"/>
          <w:szCs w:val="20"/>
        </w:rPr>
        <w:t>You</w:t>
      </w:r>
      <w:r w:rsidRPr="00DB09A7">
        <w:rPr>
          <w:sz w:val="20"/>
          <w:szCs w:val="20"/>
        </w:rPr>
        <w:t xml:space="preserve"> can connect with brands to create campaigns and sponsored posts to earn money and obtain free goods and services. We feature a new </w:t>
      </w:r>
      <w:r w:rsidR="00EE085E" w:rsidRPr="00DB09A7">
        <w:rPr>
          <w:sz w:val="20"/>
          <w:szCs w:val="20"/>
        </w:rPr>
        <w:t>“</w:t>
      </w:r>
      <w:r w:rsidRPr="00DB09A7">
        <w:rPr>
          <w:sz w:val="20"/>
          <w:szCs w:val="20"/>
        </w:rPr>
        <w:t>Shelfer</w:t>
      </w:r>
      <w:r w:rsidR="00EE085E" w:rsidRPr="00DB09A7">
        <w:rPr>
          <w:sz w:val="20"/>
          <w:szCs w:val="20"/>
        </w:rPr>
        <w:t xml:space="preserve">” </w:t>
      </w:r>
      <w:r w:rsidRPr="00DB09A7">
        <w:rPr>
          <w:sz w:val="20"/>
          <w:szCs w:val="20"/>
        </w:rPr>
        <w:t xml:space="preserve"> each week, so </w:t>
      </w:r>
      <w:proofErr w:type="gramStart"/>
      <w:r w:rsidR="007D2643" w:rsidRPr="00DB09A7">
        <w:rPr>
          <w:sz w:val="20"/>
          <w:szCs w:val="20"/>
        </w:rPr>
        <w:t>You</w:t>
      </w:r>
      <w:proofErr w:type="gramEnd"/>
      <w:r w:rsidRPr="00DB09A7">
        <w:rPr>
          <w:sz w:val="20"/>
          <w:szCs w:val="20"/>
        </w:rPr>
        <w:t xml:space="preserve"> could be featured and get discovered! </w:t>
      </w:r>
    </w:p>
    <w:p w:rsidR="008E5061" w:rsidRDefault="001F7BCD" w:rsidP="008E5061">
      <w:pPr>
        <w:pStyle w:val="NormalWeb"/>
        <w:shd w:val="clear" w:color="auto" w:fill="FFFFFF"/>
        <w:jc w:val="both"/>
        <w:rPr>
          <w:ins w:id="1" w:author="David Yamaguchi" w:date="2014-02-12T19:37:00Z"/>
          <w:sz w:val="20"/>
          <w:szCs w:val="20"/>
        </w:rPr>
      </w:pPr>
      <w:ins w:id="2" w:author="David Yamaguchi" w:date="2014-02-12T19:48:00Z">
        <w:r>
          <w:rPr>
            <w:sz w:val="20"/>
            <w:szCs w:val="20"/>
          </w:rPr>
          <w:t>Our Service also features [</w:t>
        </w:r>
        <w:r w:rsidRPr="00CF22B4">
          <w:rPr>
            <w:sz w:val="20"/>
            <w:szCs w:val="20"/>
            <w:highlight w:val="yellow"/>
            <w:rPrChange w:id="3" w:author="David Yamaguchi" w:date="2014-02-12T20:07:00Z">
              <w:rPr>
                <w:sz w:val="20"/>
                <w:szCs w:val="20"/>
              </w:rPr>
            </w:rPrChange>
          </w:rPr>
          <w:t>or “</w:t>
        </w:r>
      </w:ins>
      <w:ins w:id="4" w:author="David Yamaguchi" w:date="2014-02-10T22:24:00Z">
        <w:r w:rsidR="00DB09A7" w:rsidRPr="00CF22B4">
          <w:rPr>
            <w:sz w:val="20"/>
            <w:szCs w:val="20"/>
            <w:highlight w:val="yellow"/>
            <w:rPrChange w:id="5" w:author="David Yamaguchi" w:date="2014-02-12T20:07:00Z">
              <w:rPr>
                <w:sz w:val="20"/>
                <w:szCs w:val="20"/>
              </w:rPr>
            </w:rPrChange>
          </w:rPr>
          <w:t>will soon be launching</w:t>
        </w:r>
      </w:ins>
      <w:ins w:id="6" w:author="David Yamaguchi" w:date="2014-02-12T19:48:00Z">
        <w:r>
          <w:rPr>
            <w:sz w:val="20"/>
            <w:szCs w:val="20"/>
          </w:rPr>
          <w:t>””] a</w:t>
        </w:r>
      </w:ins>
      <w:ins w:id="7" w:author="David Yamaguchi" w:date="2014-02-10T22:25:00Z">
        <w:r w:rsidR="004033DF">
          <w:rPr>
            <w:sz w:val="20"/>
            <w:szCs w:val="20"/>
          </w:rPr>
          <w:t xml:space="preserve"> new </w:t>
        </w:r>
        <w:r>
          <w:rPr>
            <w:sz w:val="20"/>
            <w:szCs w:val="20"/>
            <w:rPrChange w:id="8" w:author="David Yamaguchi" w:date="2014-02-10T22:25:00Z">
              <w:rPr>
                <w:sz w:val="20"/>
                <w:szCs w:val="20"/>
              </w:rPr>
            </w:rPrChange>
          </w:rPr>
          <w:t>blogger director</w:t>
        </w:r>
      </w:ins>
      <w:ins w:id="9" w:author="David Yamaguchi" w:date="2014-02-12T19:48:00Z">
        <w:r>
          <w:rPr>
            <w:sz w:val="20"/>
            <w:szCs w:val="20"/>
          </w:rPr>
          <w:t>y service</w:t>
        </w:r>
      </w:ins>
      <w:ins w:id="10" w:author="David Yamaguchi" w:date="2014-02-12T19:53:00Z">
        <w:r>
          <w:rPr>
            <w:sz w:val="20"/>
            <w:szCs w:val="20"/>
          </w:rPr>
          <w:t>,</w:t>
        </w:r>
      </w:ins>
      <w:ins w:id="11" w:author="David Yamaguchi" w:date="2014-02-12T19:48:00Z">
        <w:r>
          <w:rPr>
            <w:sz w:val="20"/>
            <w:szCs w:val="20"/>
          </w:rPr>
          <w:t xml:space="preserve"> which provides brands the capability</w:t>
        </w:r>
      </w:ins>
      <w:ins w:id="12" w:author="David Yamaguchi" w:date="2014-02-12T19:50:00Z">
        <w:r>
          <w:rPr>
            <w:sz w:val="20"/>
            <w:szCs w:val="20"/>
          </w:rPr>
          <w:t xml:space="preserve"> to search for bloggers using different filters - e.g. by </w:t>
        </w:r>
        <w:proofErr w:type="spellStart"/>
        <w:proofErr w:type="gramStart"/>
        <w:r>
          <w:rPr>
            <w:sz w:val="20"/>
            <w:szCs w:val="20"/>
          </w:rPr>
          <w:t>url</w:t>
        </w:r>
        <w:proofErr w:type="spellEnd"/>
        <w:proofErr w:type="gramEnd"/>
        <w:r>
          <w:rPr>
            <w:sz w:val="20"/>
            <w:szCs w:val="20"/>
          </w:rPr>
          <w:t>, location, style</w:t>
        </w:r>
      </w:ins>
      <w:ins w:id="13" w:author="David Yamaguchi" w:date="2014-02-12T20:07:00Z">
        <w:r w:rsidR="00CF22B4">
          <w:rPr>
            <w:sz w:val="20"/>
            <w:szCs w:val="20"/>
          </w:rPr>
          <w:t>,</w:t>
        </w:r>
      </w:ins>
      <w:ins w:id="14" w:author="David Yamaguchi" w:date="2014-02-12T19:50:00Z">
        <w:r>
          <w:rPr>
            <w:sz w:val="20"/>
            <w:szCs w:val="20"/>
          </w:rPr>
          <w:t xml:space="preserve"> taste, gender</w:t>
        </w:r>
      </w:ins>
      <w:ins w:id="15" w:author="David Yamaguchi" w:date="2014-02-12T19:54:00Z">
        <w:r>
          <w:rPr>
            <w:sz w:val="20"/>
            <w:szCs w:val="20"/>
          </w:rPr>
          <w:t>,</w:t>
        </w:r>
      </w:ins>
      <w:ins w:id="16" w:author="David Yamaguchi" w:date="2014-02-12T19:50:00Z">
        <w:r>
          <w:rPr>
            <w:sz w:val="20"/>
            <w:szCs w:val="20"/>
          </w:rPr>
          <w:t xml:space="preserve"> popularity </w:t>
        </w:r>
      </w:ins>
      <w:ins w:id="17" w:author="David Yamaguchi" w:date="2014-02-12T19:51:00Z">
        <w:r>
          <w:rPr>
            <w:sz w:val="20"/>
            <w:szCs w:val="20"/>
          </w:rPr>
          <w:t xml:space="preserve">metrics </w:t>
        </w:r>
      </w:ins>
      <w:ins w:id="18" w:author="David Yamaguchi" w:date="2014-02-12T19:50:00Z">
        <w:r>
          <w:rPr>
            <w:sz w:val="20"/>
            <w:szCs w:val="20"/>
          </w:rPr>
          <w:t>(</w:t>
        </w:r>
      </w:ins>
      <w:ins w:id="19" w:author="David Yamaguchi" w:date="2014-02-12T19:51:00Z">
        <w:r>
          <w:rPr>
            <w:sz w:val="20"/>
            <w:szCs w:val="20"/>
          </w:rPr>
          <w:t xml:space="preserve">as </w:t>
        </w:r>
      </w:ins>
      <w:ins w:id="20" w:author="David Yamaguchi" w:date="2014-02-12T19:50:00Z">
        <w:r>
          <w:rPr>
            <w:sz w:val="20"/>
            <w:szCs w:val="20"/>
          </w:rPr>
          <w:t xml:space="preserve">defined by Our proprietary algorithms), </w:t>
        </w:r>
      </w:ins>
      <w:ins w:id="21" w:author="David Yamaguchi" w:date="2014-02-12T19:51:00Z">
        <w:r>
          <w:rPr>
            <w:sz w:val="20"/>
            <w:szCs w:val="20"/>
          </w:rPr>
          <w:t>a</w:t>
        </w:r>
      </w:ins>
      <w:ins w:id="22" w:author="David Yamaguchi" w:date="2014-02-12T19:52:00Z">
        <w:r>
          <w:rPr>
            <w:sz w:val="20"/>
            <w:szCs w:val="20"/>
          </w:rPr>
          <w:t>s well as other</w:t>
        </w:r>
      </w:ins>
      <w:ins w:id="23" w:author="David Yamaguchi" w:date="2014-02-12T19:54:00Z">
        <w:r>
          <w:rPr>
            <w:sz w:val="20"/>
            <w:szCs w:val="20"/>
          </w:rPr>
          <w:t>s</w:t>
        </w:r>
      </w:ins>
      <w:ins w:id="24" w:author="David Yamaguchi" w:date="2014-02-12T19:53:00Z">
        <w:r>
          <w:rPr>
            <w:sz w:val="20"/>
            <w:szCs w:val="20"/>
          </w:rPr>
          <w:t xml:space="preserve"> who</w:t>
        </w:r>
      </w:ins>
      <w:ins w:id="25" w:author="David Yamaguchi" w:date="2014-02-12T19:52:00Z">
        <w:r>
          <w:rPr>
            <w:sz w:val="20"/>
            <w:szCs w:val="20"/>
          </w:rPr>
          <w:t xml:space="preserve"> meet their requirements. D</w:t>
        </w:r>
      </w:ins>
      <w:ins w:id="26" w:author="David Yamaguchi" w:date="2014-02-10T22:25:00Z">
        <w:r w:rsidR="004033DF">
          <w:rPr>
            <w:sz w:val="20"/>
            <w:szCs w:val="20"/>
          </w:rPr>
          <w:t>etails and pricing will be announced soon, so please check back on th</w:t>
        </w:r>
      </w:ins>
      <w:ins w:id="27" w:author="David Yamaguchi" w:date="2014-02-12T19:53:00Z">
        <w:r>
          <w:rPr>
            <w:sz w:val="20"/>
            <w:szCs w:val="20"/>
          </w:rPr>
          <w:t>is</w:t>
        </w:r>
      </w:ins>
      <w:ins w:id="28" w:author="David Yamaguchi" w:date="2014-02-10T22:25:00Z">
        <w:r w:rsidR="004033DF">
          <w:rPr>
            <w:sz w:val="20"/>
            <w:szCs w:val="20"/>
          </w:rPr>
          <w:t xml:space="preserve"> site often.</w:t>
        </w:r>
      </w:ins>
    </w:p>
    <w:p w:rsidR="00C4366A" w:rsidRPr="00EE085E" w:rsidRDefault="00D02317" w:rsidP="005E752C">
      <w:pPr>
        <w:contextualSpacing w:val="0"/>
        <w:jc w:val="both"/>
        <w:rPr>
          <w:rFonts w:ascii="Arial" w:hAnsi="Arial" w:cs="Arial"/>
          <w:color w:val="auto"/>
          <w:sz w:val="20"/>
          <w:szCs w:val="20"/>
        </w:rPr>
      </w:pPr>
      <w:r w:rsidRPr="00EE085E">
        <w:rPr>
          <w:rFonts w:ascii="Arial" w:eastAsia="Arial" w:hAnsi="Arial" w:cs="Arial"/>
          <w:b/>
          <w:color w:val="auto"/>
          <w:sz w:val="20"/>
          <w:szCs w:val="20"/>
        </w:rPr>
        <w:t>2.</w:t>
      </w:r>
      <w:r w:rsidRPr="00EE085E">
        <w:rPr>
          <w:rFonts w:ascii="Arial" w:eastAsia="Arial" w:hAnsi="Arial" w:cs="Arial"/>
          <w:b/>
          <w:color w:val="auto"/>
          <w:sz w:val="20"/>
          <w:szCs w:val="20"/>
        </w:rPr>
        <w:tab/>
        <w:t>Registration</w:t>
      </w:r>
      <w:r w:rsidRPr="00EE085E">
        <w:rPr>
          <w:rFonts w:ascii="Arial" w:eastAsia="Arial" w:hAnsi="Arial" w:cs="Arial"/>
          <w:color w:val="auto"/>
          <w:sz w:val="20"/>
          <w:szCs w:val="20"/>
        </w:rPr>
        <w:t xml:space="preserve">  </w:t>
      </w:r>
    </w:p>
    <w:p w:rsidR="005D1C17" w:rsidRPr="00EE085E" w:rsidRDefault="005D1C17" w:rsidP="005E752C">
      <w:pPr>
        <w:contextualSpacing w:val="0"/>
        <w:jc w:val="both"/>
        <w:rPr>
          <w:rFonts w:ascii="Arial" w:hAnsi="Arial" w:cs="Arial"/>
          <w:color w:val="auto"/>
          <w:sz w:val="20"/>
          <w:szCs w:val="20"/>
        </w:rPr>
      </w:pPr>
    </w:p>
    <w:p w:rsidR="00DF4FB2" w:rsidRDefault="0034411F" w:rsidP="008E5061">
      <w:pPr>
        <w:jc w:val="both"/>
        <w:rPr>
          <w:rFonts w:ascii="Arial" w:hAnsi="Arial" w:cs="Arial"/>
          <w:i/>
          <w:iCs/>
          <w:color w:val="auto"/>
          <w:sz w:val="20"/>
          <w:szCs w:val="20"/>
        </w:rPr>
      </w:pPr>
      <w:r w:rsidRPr="00EE085E">
        <w:rPr>
          <w:rFonts w:ascii="Arial" w:eastAsia="Arial" w:hAnsi="Arial" w:cs="Arial"/>
          <w:color w:val="auto"/>
          <w:sz w:val="20"/>
          <w:szCs w:val="20"/>
        </w:rPr>
        <w:t xml:space="preserve">As a condition </w:t>
      </w:r>
      <w:r w:rsidR="000B2A49">
        <w:rPr>
          <w:rFonts w:ascii="Arial" w:eastAsia="Arial" w:hAnsi="Arial" w:cs="Arial"/>
          <w:color w:val="auto"/>
          <w:sz w:val="20"/>
          <w:szCs w:val="20"/>
        </w:rPr>
        <w:t>to</w:t>
      </w:r>
      <w:r w:rsidRPr="00EE085E">
        <w:rPr>
          <w:rFonts w:ascii="Arial" w:eastAsia="Arial" w:hAnsi="Arial" w:cs="Arial"/>
          <w:color w:val="auto"/>
          <w:sz w:val="20"/>
          <w:szCs w:val="20"/>
        </w:rPr>
        <w:t xml:space="preserve"> using the Service,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are required to</w:t>
      </w:r>
      <w:r w:rsidR="000B2A49">
        <w:rPr>
          <w:rFonts w:ascii="Arial" w:eastAsia="Arial" w:hAnsi="Arial" w:cs="Arial"/>
          <w:color w:val="auto"/>
          <w:sz w:val="20"/>
          <w:szCs w:val="20"/>
        </w:rPr>
        <w:t xml:space="preserve"> create an account by</w:t>
      </w:r>
      <w:r w:rsidRPr="00EE085E">
        <w:rPr>
          <w:rFonts w:ascii="Arial" w:eastAsia="Arial" w:hAnsi="Arial" w:cs="Arial"/>
          <w:color w:val="auto"/>
          <w:sz w:val="20"/>
          <w:szCs w:val="20"/>
        </w:rPr>
        <w:t xml:space="preserve"> register</w:t>
      </w:r>
      <w:r w:rsidR="000B2A49">
        <w:rPr>
          <w:rFonts w:ascii="Arial" w:eastAsia="Arial" w:hAnsi="Arial" w:cs="Arial"/>
          <w:color w:val="auto"/>
          <w:sz w:val="20"/>
          <w:szCs w:val="20"/>
        </w:rPr>
        <w:t>ing</w:t>
      </w:r>
      <w:r w:rsidRPr="00EE085E">
        <w:rPr>
          <w:rFonts w:ascii="Arial" w:eastAsia="Arial" w:hAnsi="Arial" w:cs="Arial"/>
          <w:color w:val="auto"/>
          <w:sz w:val="20"/>
          <w:szCs w:val="20"/>
        </w:rPr>
        <w:t xml:space="preserve"> with Us </w:t>
      </w:r>
      <w:r w:rsidR="000B2A49">
        <w:rPr>
          <w:rFonts w:ascii="Arial" w:eastAsia="Arial" w:hAnsi="Arial" w:cs="Arial"/>
          <w:color w:val="auto"/>
          <w:sz w:val="20"/>
          <w:szCs w:val="20"/>
        </w:rPr>
        <w:t xml:space="preserve">directly, </w:t>
      </w:r>
      <w:r w:rsidR="00D87A02" w:rsidRPr="00EE085E">
        <w:rPr>
          <w:rFonts w:ascii="Arial" w:eastAsia="Arial" w:hAnsi="Arial" w:cs="Arial"/>
          <w:color w:val="auto"/>
          <w:sz w:val="20"/>
          <w:szCs w:val="20"/>
        </w:rPr>
        <w:t>or through a third party social media account</w:t>
      </w:r>
      <w:r w:rsidR="00C61B74" w:rsidRPr="00EE085E">
        <w:rPr>
          <w:rFonts w:ascii="Arial" w:eastAsia="Arial" w:hAnsi="Arial" w:cs="Arial"/>
          <w:color w:val="auto"/>
          <w:sz w:val="20"/>
          <w:szCs w:val="20"/>
        </w:rPr>
        <w:t>.</w:t>
      </w:r>
      <w:r w:rsidR="00D87A02" w:rsidRPr="00EE085E">
        <w:rPr>
          <w:rFonts w:ascii="Arial" w:eastAsia="Arial" w:hAnsi="Arial" w:cs="Arial"/>
          <w:color w:val="auto"/>
          <w:sz w:val="20"/>
          <w:szCs w:val="20"/>
        </w:rPr>
        <w:t xml:space="preserve"> </w:t>
      </w:r>
      <w:r w:rsidRPr="00EE085E">
        <w:rPr>
          <w:rFonts w:ascii="Arial" w:eastAsia="Arial" w:hAnsi="Arial" w:cs="Arial"/>
          <w:color w:val="auto"/>
          <w:sz w:val="20"/>
          <w:szCs w:val="20"/>
        </w:rPr>
        <w:t xml:space="preserve">In that </w:t>
      </w:r>
      <w:r w:rsidR="008E6CFD" w:rsidRPr="00EE085E">
        <w:rPr>
          <w:rFonts w:ascii="Arial" w:eastAsia="Arial" w:hAnsi="Arial" w:cs="Arial"/>
          <w:color w:val="auto"/>
          <w:sz w:val="20"/>
          <w:szCs w:val="20"/>
        </w:rPr>
        <w:t xml:space="preserve">registration </w:t>
      </w:r>
      <w:r w:rsidRPr="00EE085E">
        <w:rPr>
          <w:rFonts w:ascii="Arial" w:eastAsia="Arial" w:hAnsi="Arial" w:cs="Arial"/>
          <w:color w:val="auto"/>
          <w:sz w:val="20"/>
          <w:szCs w:val="20"/>
        </w:rPr>
        <w:t xml:space="preserve">process, We </w:t>
      </w:r>
      <w:r w:rsidR="00DF4FB2">
        <w:rPr>
          <w:rFonts w:ascii="Arial" w:eastAsia="Arial" w:hAnsi="Arial" w:cs="Arial"/>
          <w:color w:val="auto"/>
          <w:sz w:val="20"/>
          <w:szCs w:val="20"/>
        </w:rPr>
        <w:t>require</w:t>
      </w:r>
      <w:r w:rsidRPr="00EE085E">
        <w:rPr>
          <w:rFonts w:ascii="Arial" w:eastAsia="Arial" w:hAnsi="Arial" w:cs="Arial"/>
          <w:color w:val="auto"/>
          <w:sz w:val="20"/>
          <w:szCs w:val="20"/>
        </w:rPr>
        <w:t xml:space="preserve"> </w:t>
      </w:r>
      <w:r w:rsidR="000B2A49">
        <w:rPr>
          <w:rFonts w:ascii="Arial" w:eastAsia="Arial" w:hAnsi="Arial" w:cs="Arial"/>
          <w:color w:val="auto"/>
          <w:sz w:val="20"/>
          <w:szCs w:val="20"/>
        </w:rPr>
        <w:t xml:space="preserve">that You provide </w:t>
      </w:r>
      <w:r w:rsidRPr="00EE085E">
        <w:rPr>
          <w:rFonts w:ascii="Arial" w:eastAsia="Arial" w:hAnsi="Arial" w:cs="Arial"/>
          <w:color w:val="auto"/>
          <w:sz w:val="20"/>
          <w:szCs w:val="20"/>
        </w:rPr>
        <w:t xml:space="preserve">certain information, such as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full name,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email address, </w:t>
      </w:r>
      <w:r w:rsidR="008E5061" w:rsidRPr="00EE085E">
        <w:rPr>
          <w:rFonts w:ascii="Arial" w:eastAsia="Arial" w:hAnsi="Arial" w:cs="Arial"/>
          <w:color w:val="auto"/>
          <w:sz w:val="20"/>
          <w:szCs w:val="20"/>
        </w:rPr>
        <w:t xml:space="preserve">and </w:t>
      </w:r>
      <w:r w:rsidR="007D2643" w:rsidRPr="00EE085E">
        <w:rPr>
          <w:rFonts w:ascii="Arial" w:eastAsia="Arial" w:hAnsi="Arial" w:cs="Arial"/>
          <w:color w:val="auto"/>
          <w:sz w:val="20"/>
          <w:szCs w:val="20"/>
        </w:rPr>
        <w:t>You</w:t>
      </w:r>
      <w:r w:rsidR="008E5061" w:rsidRPr="00EE085E">
        <w:rPr>
          <w:rFonts w:ascii="Arial" w:eastAsia="Arial" w:hAnsi="Arial" w:cs="Arial"/>
          <w:color w:val="auto"/>
          <w:sz w:val="20"/>
          <w:szCs w:val="20"/>
        </w:rPr>
        <w:t xml:space="preserve">r </w:t>
      </w:r>
      <w:r w:rsidR="00341873" w:rsidRPr="00EE085E">
        <w:rPr>
          <w:rFonts w:ascii="Arial" w:eastAsia="Arial" w:hAnsi="Arial" w:cs="Arial"/>
          <w:color w:val="auto"/>
          <w:sz w:val="20"/>
          <w:szCs w:val="20"/>
        </w:rPr>
        <w:t xml:space="preserve">blog </w:t>
      </w:r>
      <w:r w:rsidR="00DF4FB2">
        <w:rPr>
          <w:rFonts w:ascii="Arial" w:eastAsia="Arial" w:hAnsi="Arial" w:cs="Arial"/>
          <w:color w:val="auto"/>
          <w:sz w:val="20"/>
          <w:szCs w:val="20"/>
        </w:rPr>
        <w:t xml:space="preserve">URL. </w:t>
      </w:r>
      <w:r w:rsidR="00455203" w:rsidRPr="00DF4FB2">
        <w:rPr>
          <w:rFonts w:ascii="Arial" w:hAnsi="Arial" w:cs="Arial"/>
          <w:iCs/>
          <w:color w:val="auto"/>
          <w:sz w:val="20"/>
          <w:szCs w:val="20"/>
        </w:rPr>
        <w:t>By registering with the Service, You agr</w:t>
      </w:r>
      <w:r w:rsidR="00455203">
        <w:rPr>
          <w:rFonts w:ascii="Arial" w:hAnsi="Arial" w:cs="Arial"/>
          <w:iCs/>
          <w:color w:val="auto"/>
          <w:sz w:val="20"/>
          <w:szCs w:val="20"/>
        </w:rPr>
        <w:t>ee that We can promote Yo</w:t>
      </w:r>
      <w:bookmarkStart w:id="29" w:name="_GoBack"/>
      <w:bookmarkEnd w:id="29"/>
      <w:r w:rsidR="00455203">
        <w:rPr>
          <w:rFonts w:ascii="Arial" w:hAnsi="Arial" w:cs="Arial"/>
          <w:iCs/>
          <w:color w:val="auto"/>
          <w:sz w:val="20"/>
          <w:szCs w:val="20"/>
        </w:rPr>
        <w:t>u and Y</w:t>
      </w:r>
      <w:r w:rsidR="00455203" w:rsidRPr="00DF4FB2">
        <w:rPr>
          <w:rFonts w:ascii="Arial" w:hAnsi="Arial" w:cs="Arial"/>
          <w:iCs/>
          <w:color w:val="auto"/>
          <w:sz w:val="20"/>
          <w:szCs w:val="20"/>
        </w:rPr>
        <w:t>our Content to various brands.</w:t>
      </w:r>
      <w:r w:rsidR="00455203">
        <w:rPr>
          <w:rFonts w:ascii="Arial" w:hAnsi="Arial" w:cs="Arial"/>
          <w:i/>
          <w:iCs/>
          <w:color w:val="auto"/>
          <w:sz w:val="20"/>
          <w:szCs w:val="20"/>
        </w:rPr>
        <w:t xml:space="preserve"> </w:t>
      </w:r>
    </w:p>
    <w:p w:rsidR="00DF4FB2" w:rsidRDefault="00DF4FB2" w:rsidP="008E5061">
      <w:pPr>
        <w:jc w:val="both"/>
        <w:rPr>
          <w:rFonts w:ascii="Arial" w:hAnsi="Arial" w:cs="Arial"/>
          <w:i/>
          <w:iCs/>
          <w:color w:val="auto"/>
          <w:sz w:val="20"/>
          <w:szCs w:val="20"/>
        </w:rPr>
      </w:pPr>
    </w:p>
    <w:p w:rsidR="00C4366A" w:rsidRPr="00EE085E" w:rsidRDefault="000B2A49" w:rsidP="008E5061">
      <w:pPr>
        <w:jc w:val="both"/>
        <w:rPr>
          <w:rFonts w:ascii="Arial" w:hAnsi="Arial" w:cs="Arial"/>
          <w:color w:val="auto"/>
          <w:sz w:val="20"/>
          <w:szCs w:val="20"/>
        </w:rPr>
      </w:pPr>
      <w:r>
        <w:rPr>
          <w:rFonts w:ascii="Arial" w:eastAsia="Arial" w:hAnsi="Arial" w:cs="Arial"/>
          <w:color w:val="auto"/>
          <w:sz w:val="20"/>
          <w:szCs w:val="20"/>
        </w:rPr>
        <w:t>T</w:t>
      </w:r>
      <w:r w:rsidR="0034411F" w:rsidRPr="00EE085E">
        <w:rPr>
          <w:rFonts w:ascii="Arial" w:eastAsia="Arial" w:hAnsi="Arial" w:cs="Arial"/>
          <w:color w:val="auto"/>
          <w:sz w:val="20"/>
          <w:szCs w:val="20"/>
        </w:rPr>
        <w:t xml:space="preserve">he registration information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provide must be accurate, complete, and current at all times. Failure to do so constitutes a breach of these Terms of Use, which may result in immediate termination of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r account.</w:t>
      </w:r>
      <w:r w:rsidR="00D87A02" w:rsidRPr="00EE085E">
        <w:rPr>
          <w:rFonts w:ascii="Arial" w:eastAsia="Arial" w:hAnsi="Arial" w:cs="Arial"/>
          <w:color w:val="auto"/>
          <w:sz w:val="20"/>
          <w:szCs w:val="20"/>
        </w:rPr>
        <w:t xml:space="preserve"> </w:t>
      </w:r>
      <w:r w:rsidR="00A2244F" w:rsidRPr="00EE085E">
        <w:rPr>
          <w:rFonts w:ascii="Arial" w:eastAsia="Arial" w:hAnsi="Arial" w:cs="Arial"/>
          <w:color w:val="auto"/>
          <w:sz w:val="20"/>
          <w:szCs w:val="20"/>
        </w:rPr>
        <w:t xml:space="preserve">As specified in Section 7 below, </w:t>
      </w:r>
      <w:r w:rsidR="007D2643" w:rsidRPr="00EE085E">
        <w:rPr>
          <w:rFonts w:ascii="Arial" w:eastAsia="Arial" w:hAnsi="Arial" w:cs="Arial"/>
          <w:color w:val="auto"/>
          <w:sz w:val="20"/>
          <w:szCs w:val="20"/>
        </w:rPr>
        <w:t>You</w:t>
      </w:r>
      <w:r w:rsidR="00D87A02" w:rsidRPr="00EE085E">
        <w:rPr>
          <w:rFonts w:ascii="Arial" w:eastAsia="Arial" w:hAnsi="Arial" w:cs="Arial"/>
          <w:color w:val="auto"/>
          <w:sz w:val="20"/>
          <w:szCs w:val="20"/>
        </w:rPr>
        <w:t xml:space="preserve"> may </w:t>
      </w:r>
      <w:r w:rsidR="008E6CFD" w:rsidRPr="00EE085E">
        <w:rPr>
          <w:rFonts w:ascii="Arial" w:eastAsia="Arial" w:hAnsi="Arial" w:cs="Arial"/>
          <w:color w:val="auto"/>
          <w:sz w:val="20"/>
          <w:szCs w:val="20"/>
        </w:rPr>
        <w:t>also register with</w:t>
      </w:r>
      <w:r w:rsidR="00D87A02" w:rsidRPr="00EE085E">
        <w:rPr>
          <w:rFonts w:ascii="Arial" w:eastAsia="Arial" w:hAnsi="Arial" w:cs="Arial"/>
          <w:color w:val="auto"/>
          <w:sz w:val="20"/>
          <w:szCs w:val="20"/>
        </w:rPr>
        <w:t xml:space="preserve"> Our Service through </w:t>
      </w:r>
      <w:r w:rsidR="007D2643" w:rsidRPr="00EE085E">
        <w:rPr>
          <w:rFonts w:ascii="Arial" w:eastAsia="Arial" w:hAnsi="Arial" w:cs="Arial"/>
          <w:color w:val="auto"/>
          <w:sz w:val="20"/>
          <w:szCs w:val="20"/>
        </w:rPr>
        <w:t>You</w:t>
      </w:r>
      <w:r w:rsidR="008E6CFD" w:rsidRPr="00EE085E">
        <w:rPr>
          <w:rFonts w:ascii="Arial" w:eastAsia="Arial" w:hAnsi="Arial" w:cs="Arial"/>
          <w:color w:val="auto"/>
          <w:sz w:val="20"/>
          <w:szCs w:val="20"/>
        </w:rPr>
        <w:t xml:space="preserve">r </w:t>
      </w:r>
      <w:r w:rsidR="00D87A02" w:rsidRPr="00EE085E">
        <w:rPr>
          <w:rFonts w:ascii="Arial" w:eastAsia="Arial" w:hAnsi="Arial" w:cs="Arial"/>
          <w:color w:val="auto"/>
          <w:sz w:val="20"/>
          <w:szCs w:val="20"/>
        </w:rPr>
        <w:t xml:space="preserve">third party social media accounts, such as Facebook, by providing </w:t>
      </w:r>
      <w:r w:rsidR="007D2643" w:rsidRPr="00EE085E">
        <w:rPr>
          <w:rFonts w:ascii="Arial" w:eastAsia="Arial" w:hAnsi="Arial" w:cs="Arial"/>
          <w:color w:val="auto"/>
          <w:sz w:val="20"/>
          <w:szCs w:val="20"/>
        </w:rPr>
        <w:t>You</w:t>
      </w:r>
      <w:r w:rsidR="00D87A02" w:rsidRPr="00EE085E">
        <w:rPr>
          <w:rFonts w:ascii="Arial" w:eastAsia="Arial" w:hAnsi="Arial" w:cs="Arial"/>
          <w:color w:val="auto"/>
          <w:sz w:val="20"/>
          <w:szCs w:val="20"/>
        </w:rPr>
        <w:t xml:space="preserve">r </w:t>
      </w:r>
      <w:r w:rsidR="00A2244F" w:rsidRPr="00EE085E">
        <w:rPr>
          <w:rFonts w:ascii="Arial" w:eastAsia="Arial" w:hAnsi="Arial" w:cs="Arial"/>
          <w:color w:val="auto"/>
          <w:sz w:val="20"/>
          <w:szCs w:val="20"/>
        </w:rPr>
        <w:t>Third Party Account</w:t>
      </w:r>
      <w:r w:rsidR="00D87A02" w:rsidRPr="00EE085E">
        <w:rPr>
          <w:rFonts w:ascii="Arial" w:eastAsia="Arial" w:hAnsi="Arial" w:cs="Arial"/>
          <w:color w:val="auto"/>
          <w:sz w:val="20"/>
          <w:szCs w:val="20"/>
        </w:rPr>
        <w:t xml:space="preserve"> login information, or allowing Us to access </w:t>
      </w:r>
      <w:r w:rsidR="007D2643" w:rsidRPr="00EE085E">
        <w:rPr>
          <w:rFonts w:ascii="Arial" w:eastAsia="Arial" w:hAnsi="Arial" w:cs="Arial"/>
          <w:color w:val="auto"/>
          <w:sz w:val="20"/>
          <w:szCs w:val="20"/>
        </w:rPr>
        <w:t>You</w:t>
      </w:r>
      <w:r w:rsidR="00D87A02" w:rsidRPr="00EE085E">
        <w:rPr>
          <w:rFonts w:ascii="Arial" w:eastAsia="Arial" w:hAnsi="Arial" w:cs="Arial"/>
          <w:color w:val="auto"/>
          <w:sz w:val="20"/>
          <w:szCs w:val="20"/>
        </w:rPr>
        <w:t xml:space="preserve">r </w:t>
      </w:r>
      <w:r w:rsidR="00A2244F" w:rsidRPr="00EE085E">
        <w:rPr>
          <w:rFonts w:ascii="Arial" w:eastAsia="Arial" w:hAnsi="Arial" w:cs="Arial"/>
          <w:color w:val="auto"/>
          <w:sz w:val="20"/>
          <w:szCs w:val="20"/>
        </w:rPr>
        <w:t>Third Party Account</w:t>
      </w:r>
      <w:r w:rsidR="00D87A02" w:rsidRPr="00EE085E">
        <w:rPr>
          <w:rFonts w:ascii="Arial" w:eastAsia="Arial" w:hAnsi="Arial" w:cs="Arial"/>
          <w:color w:val="auto"/>
          <w:sz w:val="20"/>
          <w:szCs w:val="20"/>
        </w:rPr>
        <w:t xml:space="preserve">, to the extent permitted under the terms governing such account. By granting Us such access to </w:t>
      </w:r>
      <w:r w:rsidR="007D2643" w:rsidRPr="00EE085E">
        <w:rPr>
          <w:rFonts w:ascii="Arial" w:eastAsia="Arial" w:hAnsi="Arial" w:cs="Arial"/>
          <w:color w:val="auto"/>
          <w:sz w:val="20"/>
          <w:szCs w:val="20"/>
        </w:rPr>
        <w:t>You</w:t>
      </w:r>
      <w:r w:rsidR="00D87A02" w:rsidRPr="00EE085E">
        <w:rPr>
          <w:rFonts w:ascii="Arial" w:eastAsia="Arial" w:hAnsi="Arial" w:cs="Arial"/>
          <w:color w:val="auto"/>
          <w:sz w:val="20"/>
          <w:szCs w:val="20"/>
        </w:rPr>
        <w:t xml:space="preserve">r </w:t>
      </w:r>
      <w:r w:rsidR="00A2244F" w:rsidRPr="00EE085E">
        <w:rPr>
          <w:rFonts w:ascii="Arial" w:eastAsia="Arial" w:hAnsi="Arial" w:cs="Arial"/>
          <w:color w:val="auto"/>
          <w:sz w:val="20"/>
          <w:szCs w:val="20"/>
        </w:rPr>
        <w:t>Third Party Account</w:t>
      </w:r>
      <w:r w:rsidR="00D87A02" w:rsidRPr="00EE085E">
        <w:rPr>
          <w:rFonts w:ascii="Arial" w:eastAsia="Arial" w:hAnsi="Arial" w:cs="Arial"/>
          <w:color w:val="auto"/>
          <w:sz w:val="20"/>
          <w:szCs w:val="20"/>
        </w:rPr>
        <w:t xml:space="preserve">s, </w:t>
      </w:r>
      <w:r w:rsidR="007D2643" w:rsidRPr="00EE085E">
        <w:rPr>
          <w:rFonts w:ascii="Arial" w:eastAsia="Arial" w:hAnsi="Arial" w:cs="Arial"/>
          <w:color w:val="auto"/>
          <w:sz w:val="20"/>
          <w:szCs w:val="20"/>
        </w:rPr>
        <w:t>You</w:t>
      </w:r>
      <w:r w:rsidR="00D87A02" w:rsidRPr="00EE085E">
        <w:rPr>
          <w:rFonts w:ascii="Arial" w:eastAsia="Arial" w:hAnsi="Arial" w:cs="Arial"/>
          <w:color w:val="auto"/>
          <w:sz w:val="20"/>
          <w:szCs w:val="20"/>
        </w:rPr>
        <w:t xml:space="preserve"> agree that We may access, make available and store (if applicable) any information that </w:t>
      </w:r>
      <w:r w:rsidR="007D2643" w:rsidRPr="00EE085E">
        <w:rPr>
          <w:rFonts w:ascii="Arial" w:eastAsia="Arial" w:hAnsi="Arial" w:cs="Arial"/>
          <w:color w:val="auto"/>
          <w:sz w:val="20"/>
          <w:szCs w:val="20"/>
        </w:rPr>
        <w:t>You</w:t>
      </w:r>
      <w:r w:rsidR="00D87A02" w:rsidRPr="00EE085E">
        <w:rPr>
          <w:rFonts w:ascii="Arial" w:eastAsia="Arial" w:hAnsi="Arial" w:cs="Arial"/>
          <w:color w:val="auto"/>
          <w:sz w:val="20"/>
          <w:szCs w:val="20"/>
        </w:rPr>
        <w:t xml:space="preserve"> have provided to </w:t>
      </w:r>
      <w:r w:rsidR="00F36A41">
        <w:rPr>
          <w:rFonts w:ascii="Arial" w:eastAsia="Arial" w:hAnsi="Arial" w:cs="Arial"/>
          <w:color w:val="auto"/>
          <w:sz w:val="20"/>
          <w:szCs w:val="20"/>
        </w:rPr>
        <w:t xml:space="preserve">Us </w:t>
      </w:r>
      <w:r w:rsidR="00AA186B">
        <w:rPr>
          <w:rFonts w:ascii="Arial" w:eastAsia="Arial" w:hAnsi="Arial" w:cs="Arial"/>
          <w:color w:val="auto"/>
          <w:sz w:val="20"/>
          <w:szCs w:val="20"/>
        </w:rPr>
        <w:t xml:space="preserve">or which is </w:t>
      </w:r>
      <w:r w:rsidR="00D87A02" w:rsidRPr="00EE085E">
        <w:rPr>
          <w:rFonts w:ascii="Arial" w:eastAsia="Arial" w:hAnsi="Arial" w:cs="Arial"/>
          <w:color w:val="auto"/>
          <w:sz w:val="20"/>
          <w:szCs w:val="20"/>
        </w:rPr>
        <w:t xml:space="preserve">stored in </w:t>
      </w:r>
      <w:r w:rsidR="007D2643" w:rsidRPr="00EE085E">
        <w:rPr>
          <w:rFonts w:ascii="Arial" w:eastAsia="Arial" w:hAnsi="Arial" w:cs="Arial"/>
          <w:color w:val="auto"/>
          <w:sz w:val="20"/>
          <w:szCs w:val="20"/>
        </w:rPr>
        <w:t>You</w:t>
      </w:r>
      <w:r w:rsidR="00D87A02" w:rsidRPr="00EE085E">
        <w:rPr>
          <w:rFonts w:ascii="Arial" w:eastAsia="Arial" w:hAnsi="Arial" w:cs="Arial"/>
          <w:color w:val="auto"/>
          <w:sz w:val="20"/>
          <w:szCs w:val="20"/>
        </w:rPr>
        <w:t xml:space="preserve">r </w:t>
      </w:r>
      <w:r w:rsidR="00A2244F" w:rsidRPr="00EE085E">
        <w:rPr>
          <w:rFonts w:ascii="Arial" w:eastAsia="Arial" w:hAnsi="Arial" w:cs="Arial"/>
          <w:color w:val="auto"/>
          <w:sz w:val="20"/>
          <w:szCs w:val="20"/>
        </w:rPr>
        <w:t>Third Party Account</w:t>
      </w:r>
      <w:r w:rsidR="00D87A02" w:rsidRPr="00EE085E">
        <w:rPr>
          <w:rFonts w:ascii="Arial" w:eastAsia="Arial" w:hAnsi="Arial" w:cs="Arial"/>
          <w:color w:val="auto"/>
          <w:sz w:val="20"/>
          <w:szCs w:val="20"/>
        </w:rPr>
        <w:t xml:space="preserve"> so that it is available through the Service, including, without limitation</w:t>
      </w:r>
      <w:r>
        <w:rPr>
          <w:rFonts w:ascii="Arial" w:eastAsia="Arial" w:hAnsi="Arial" w:cs="Arial"/>
          <w:color w:val="auto"/>
          <w:sz w:val="20"/>
          <w:szCs w:val="20"/>
        </w:rPr>
        <w:t>,</w:t>
      </w:r>
      <w:r w:rsidR="00D87A02" w:rsidRPr="00EE085E">
        <w:rPr>
          <w:rFonts w:ascii="Arial" w:eastAsia="Arial" w:hAnsi="Arial" w:cs="Arial"/>
          <w:color w:val="auto"/>
          <w:sz w:val="20"/>
          <w:szCs w:val="20"/>
        </w:rPr>
        <w:t xml:space="preserve"> any information regarding friends, contacts or following/followed lists.</w:t>
      </w:r>
    </w:p>
    <w:p w:rsidR="00DF4FB2" w:rsidRDefault="00DF4FB2" w:rsidP="005E752C">
      <w:pPr>
        <w:contextualSpacing w:val="0"/>
        <w:jc w:val="both"/>
        <w:rPr>
          <w:rFonts w:ascii="Arial" w:eastAsia="Arial" w:hAnsi="Arial" w:cs="Arial"/>
          <w:color w:val="auto"/>
          <w:sz w:val="20"/>
          <w:szCs w:val="20"/>
        </w:rPr>
      </w:pPr>
    </w:p>
    <w:p w:rsidR="00C4366A" w:rsidRPr="00EE085E" w:rsidRDefault="00DF4FB2" w:rsidP="005E752C">
      <w:pPr>
        <w:contextualSpacing w:val="0"/>
        <w:jc w:val="both"/>
        <w:rPr>
          <w:rFonts w:ascii="Arial" w:hAnsi="Arial" w:cs="Arial"/>
          <w:color w:val="auto"/>
          <w:sz w:val="20"/>
          <w:szCs w:val="20"/>
        </w:rPr>
      </w:pPr>
      <w:r>
        <w:rPr>
          <w:rFonts w:ascii="Arial" w:eastAsia="Arial" w:hAnsi="Arial" w:cs="Arial"/>
          <w:color w:val="auto"/>
          <w:sz w:val="20"/>
          <w:szCs w:val="20"/>
        </w:rPr>
        <w:lastRenderedPageBreak/>
        <w:t xml:space="preserve">In registering for the Service,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represent that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are of legal age to form a binding contract and are not a person barred from receiving products or services under the laws of the United States or other applicable jurisdictions.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may not use the name of another person or entity that is not lawfully available for use, a name or trademark that is subject to any rights of another person or entity without </w:t>
      </w:r>
      <w:r w:rsidR="000B2A49">
        <w:rPr>
          <w:rFonts w:ascii="Arial" w:eastAsia="Arial" w:hAnsi="Arial" w:cs="Arial"/>
          <w:color w:val="auto"/>
          <w:sz w:val="20"/>
          <w:szCs w:val="20"/>
        </w:rPr>
        <w:t xml:space="preserve">receiving </w:t>
      </w:r>
      <w:r w:rsidR="0034411F" w:rsidRPr="00EE085E">
        <w:rPr>
          <w:rFonts w:ascii="Arial" w:eastAsia="Arial" w:hAnsi="Arial" w:cs="Arial"/>
          <w:color w:val="auto"/>
          <w:sz w:val="20"/>
          <w:szCs w:val="20"/>
        </w:rPr>
        <w:t>appropriate authorization, or a name that is offensive, vulgar, or obscene.</w:t>
      </w:r>
    </w:p>
    <w:p w:rsidR="003B42C9" w:rsidRPr="00EE085E" w:rsidRDefault="003B42C9" w:rsidP="00EE085E">
      <w:pPr>
        <w:spacing w:after="240"/>
        <w:jc w:val="both"/>
        <w:rPr>
          <w:rFonts w:ascii="Arial" w:hAnsi="Arial" w:cs="Arial"/>
          <w:b/>
          <w:bCs/>
          <w:color w:val="auto"/>
          <w:sz w:val="20"/>
          <w:szCs w:val="20"/>
          <w:lang w:val="en"/>
        </w:rPr>
      </w:pPr>
    </w:p>
    <w:p w:rsidR="00341873" w:rsidRPr="00EE085E" w:rsidRDefault="004F2597" w:rsidP="00EE085E">
      <w:pPr>
        <w:spacing w:after="240"/>
        <w:jc w:val="both"/>
        <w:rPr>
          <w:rFonts w:ascii="Arial" w:hAnsi="Arial" w:cs="Arial"/>
          <w:color w:val="auto"/>
          <w:sz w:val="20"/>
          <w:szCs w:val="20"/>
          <w:lang w:val="en"/>
        </w:rPr>
      </w:pPr>
      <w:r w:rsidRPr="00EE085E">
        <w:rPr>
          <w:rFonts w:ascii="Arial" w:hAnsi="Arial" w:cs="Arial"/>
          <w:b/>
          <w:bCs/>
          <w:color w:val="auto"/>
          <w:sz w:val="20"/>
          <w:szCs w:val="20"/>
          <w:lang w:val="en"/>
        </w:rPr>
        <w:t>3.</w:t>
      </w:r>
      <w:r w:rsidRPr="00EE085E">
        <w:rPr>
          <w:rFonts w:ascii="Arial" w:hAnsi="Arial" w:cs="Arial"/>
          <w:b/>
          <w:bCs/>
          <w:color w:val="auto"/>
          <w:sz w:val="20"/>
          <w:szCs w:val="20"/>
          <w:lang w:val="en"/>
        </w:rPr>
        <w:tab/>
      </w:r>
      <w:r w:rsidR="005E752C" w:rsidRPr="00EE085E">
        <w:rPr>
          <w:rFonts w:ascii="Arial" w:hAnsi="Arial" w:cs="Arial"/>
          <w:b/>
          <w:bCs/>
          <w:color w:val="auto"/>
          <w:sz w:val="20"/>
          <w:szCs w:val="20"/>
          <w:lang w:val="en"/>
        </w:rPr>
        <w:t xml:space="preserve">Pricing, Billing, Cancellation, </w:t>
      </w:r>
      <w:r w:rsidR="000B2A49">
        <w:rPr>
          <w:rFonts w:ascii="Arial" w:hAnsi="Arial" w:cs="Arial"/>
          <w:b/>
          <w:bCs/>
          <w:color w:val="auto"/>
          <w:sz w:val="20"/>
          <w:szCs w:val="20"/>
          <w:lang w:val="en"/>
        </w:rPr>
        <w:t>and</w:t>
      </w:r>
      <w:r w:rsidR="005E752C" w:rsidRPr="00EE085E">
        <w:rPr>
          <w:rFonts w:ascii="Arial" w:hAnsi="Arial" w:cs="Arial"/>
          <w:b/>
          <w:bCs/>
          <w:color w:val="auto"/>
          <w:sz w:val="20"/>
          <w:szCs w:val="20"/>
          <w:lang w:val="en"/>
        </w:rPr>
        <w:t xml:space="preserve"> Refunds</w:t>
      </w:r>
      <w:r w:rsidR="005E752C" w:rsidRPr="00EE085E">
        <w:rPr>
          <w:rFonts w:ascii="Arial" w:hAnsi="Arial" w:cs="Arial"/>
          <w:color w:val="auto"/>
          <w:sz w:val="20"/>
          <w:szCs w:val="20"/>
          <w:lang w:val="en"/>
        </w:rPr>
        <w:t xml:space="preserve"> </w:t>
      </w:r>
    </w:p>
    <w:p w:rsidR="00341873" w:rsidRPr="00EE085E" w:rsidRDefault="00341873" w:rsidP="007D2643">
      <w:pPr>
        <w:spacing w:after="240"/>
        <w:jc w:val="both"/>
        <w:rPr>
          <w:rFonts w:ascii="Arial" w:hAnsi="Arial" w:cs="Arial"/>
          <w:color w:val="auto"/>
          <w:sz w:val="20"/>
          <w:szCs w:val="20"/>
          <w:lang w:val="en"/>
        </w:rPr>
      </w:pPr>
    </w:p>
    <w:p w:rsidR="005E752C" w:rsidRPr="00EE085E" w:rsidRDefault="005E752C" w:rsidP="003B0297">
      <w:pPr>
        <w:spacing w:after="240"/>
        <w:jc w:val="both"/>
        <w:rPr>
          <w:rFonts w:ascii="Arial" w:hAnsi="Arial" w:cs="Arial"/>
          <w:color w:val="auto"/>
          <w:sz w:val="20"/>
          <w:szCs w:val="20"/>
          <w:lang w:val="en"/>
        </w:rPr>
      </w:pPr>
      <w:r w:rsidRPr="00EE085E">
        <w:rPr>
          <w:rFonts w:ascii="Arial" w:hAnsi="Arial" w:cs="Arial"/>
          <w:color w:val="auto"/>
          <w:sz w:val="20"/>
          <w:szCs w:val="20"/>
          <w:lang w:val="en"/>
        </w:rPr>
        <w:t xml:space="preserve">Certain aspects of the Service </w:t>
      </w:r>
      <w:ins w:id="30" w:author="David Yamaguchi" w:date="2014-02-10T22:23:00Z">
        <w:r w:rsidR="00DB09A7">
          <w:rPr>
            <w:rFonts w:ascii="Arial" w:hAnsi="Arial" w:cs="Arial"/>
            <w:color w:val="auto"/>
            <w:sz w:val="20"/>
            <w:szCs w:val="20"/>
            <w:lang w:val="en"/>
          </w:rPr>
          <w:t xml:space="preserve">(e.g. </w:t>
        </w:r>
      </w:ins>
      <w:ins w:id="31" w:author="David Yamaguchi" w:date="2014-02-12T19:55:00Z">
        <w:r w:rsidR="001F7BCD">
          <w:rPr>
            <w:rFonts w:ascii="Arial" w:hAnsi="Arial" w:cs="Arial"/>
            <w:color w:val="auto"/>
            <w:sz w:val="20"/>
            <w:szCs w:val="20"/>
            <w:lang w:val="en"/>
          </w:rPr>
          <w:t xml:space="preserve">the </w:t>
        </w:r>
      </w:ins>
      <w:ins w:id="32" w:author="David Yamaguchi" w:date="2014-02-10T22:23:00Z">
        <w:r w:rsidR="00DB09A7">
          <w:rPr>
            <w:rFonts w:ascii="Arial" w:hAnsi="Arial" w:cs="Arial"/>
            <w:color w:val="auto"/>
            <w:sz w:val="20"/>
            <w:szCs w:val="20"/>
            <w:lang w:val="en"/>
          </w:rPr>
          <w:t>blogger</w:t>
        </w:r>
      </w:ins>
      <w:ins w:id="33" w:author="David Yamaguchi" w:date="2014-02-12T19:55:00Z">
        <w:r w:rsidR="001F7BCD">
          <w:rPr>
            <w:rFonts w:ascii="Arial" w:hAnsi="Arial" w:cs="Arial"/>
            <w:color w:val="auto"/>
            <w:sz w:val="20"/>
            <w:szCs w:val="20"/>
            <w:lang w:val="en"/>
          </w:rPr>
          <w:t xml:space="preserve"> </w:t>
        </w:r>
      </w:ins>
      <w:ins w:id="34" w:author="David Yamaguchi" w:date="2014-02-10T22:23:00Z">
        <w:r w:rsidR="00DB09A7">
          <w:rPr>
            <w:rFonts w:ascii="Arial" w:hAnsi="Arial" w:cs="Arial"/>
            <w:color w:val="auto"/>
            <w:sz w:val="20"/>
            <w:szCs w:val="20"/>
            <w:lang w:val="en"/>
          </w:rPr>
          <w:t>directory</w:t>
        </w:r>
      </w:ins>
      <w:ins w:id="35" w:author="David Yamaguchi" w:date="2014-02-12T20:09:00Z">
        <w:r w:rsidR="0028539C">
          <w:rPr>
            <w:rFonts w:ascii="Arial" w:hAnsi="Arial" w:cs="Arial"/>
            <w:color w:val="auto"/>
            <w:sz w:val="20"/>
            <w:szCs w:val="20"/>
            <w:lang w:val="en"/>
          </w:rPr>
          <w:t xml:space="preserve"> service</w:t>
        </w:r>
      </w:ins>
      <w:ins w:id="36" w:author="David Yamaguchi" w:date="2014-02-10T22:24:00Z">
        <w:r w:rsidR="00DB09A7">
          <w:rPr>
            <w:rFonts w:ascii="Arial" w:hAnsi="Arial" w:cs="Arial"/>
            <w:color w:val="auto"/>
            <w:sz w:val="20"/>
            <w:szCs w:val="20"/>
            <w:lang w:val="en"/>
          </w:rPr>
          <w:t xml:space="preserve">) </w:t>
        </w:r>
      </w:ins>
      <w:r w:rsidRPr="00EE085E">
        <w:rPr>
          <w:rFonts w:ascii="Arial" w:hAnsi="Arial" w:cs="Arial"/>
          <w:color w:val="auto"/>
          <w:sz w:val="20"/>
          <w:szCs w:val="20"/>
          <w:lang w:val="en"/>
        </w:rPr>
        <w:t xml:space="preserve">may be provided for a fee. If </w:t>
      </w:r>
      <w:r w:rsidR="007D2643" w:rsidRPr="00EE085E">
        <w:rPr>
          <w:rFonts w:ascii="Arial" w:hAnsi="Arial" w:cs="Arial"/>
          <w:color w:val="auto"/>
          <w:sz w:val="20"/>
          <w:szCs w:val="20"/>
          <w:lang w:val="en"/>
        </w:rPr>
        <w:t>You</w:t>
      </w:r>
      <w:r w:rsidRPr="00EE085E">
        <w:rPr>
          <w:rFonts w:ascii="Arial" w:hAnsi="Arial" w:cs="Arial"/>
          <w:color w:val="auto"/>
          <w:sz w:val="20"/>
          <w:szCs w:val="20"/>
          <w:lang w:val="en"/>
        </w:rPr>
        <w:t xml:space="preserve"> elect to use paid aspects of the Service, </w:t>
      </w:r>
      <w:r w:rsidR="007D2643" w:rsidRPr="00EE085E">
        <w:rPr>
          <w:rFonts w:ascii="Arial" w:hAnsi="Arial" w:cs="Arial"/>
          <w:color w:val="auto"/>
          <w:sz w:val="20"/>
          <w:szCs w:val="20"/>
          <w:lang w:val="en"/>
        </w:rPr>
        <w:t>You</w:t>
      </w:r>
      <w:r w:rsidRPr="00EE085E">
        <w:rPr>
          <w:rFonts w:ascii="Arial" w:hAnsi="Arial" w:cs="Arial"/>
          <w:color w:val="auto"/>
          <w:sz w:val="20"/>
          <w:szCs w:val="20"/>
          <w:lang w:val="en"/>
        </w:rPr>
        <w:t xml:space="preserve"> agree to the pricing and payment terms below. </w:t>
      </w:r>
      <w:r w:rsidR="004F2597" w:rsidRPr="00EE085E">
        <w:rPr>
          <w:rFonts w:ascii="Arial" w:hAnsi="Arial" w:cs="Arial"/>
          <w:color w:val="auto"/>
          <w:sz w:val="20"/>
          <w:szCs w:val="20"/>
          <w:lang w:val="en"/>
        </w:rPr>
        <w:t>The Shelf</w:t>
      </w:r>
      <w:r w:rsidRPr="00EE085E">
        <w:rPr>
          <w:rFonts w:ascii="Arial" w:hAnsi="Arial" w:cs="Arial"/>
          <w:color w:val="auto"/>
          <w:sz w:val="20"/>
          <w:szCs w:val="20"/>
          <w:lang w:val="en"/>
        </w:rPr>
        <w:t xml:space="preserve"> may add new services for additional fees, or amend fees and charges for existing services, at any time in its sole discretion. Any pricing changes or </w:t>
      </w:r>
      <w:r w:rsidR="000B2A49">
        <w:rPr>
          <w:rFonts w:ascii="Arial" w:hAnsi="Arial" w:cs="Arial"/>
          <w:color w:val="auto"/>
          <w:sz w:val="20"/>
          <w:szCs w:val="20"/>
          <w:lang w:val="en"/>
        </w:rPr>
        <w:t xml:space="preserve">new </w:t>
      </w:r>
      <w:r w:rsidRPr="00EE085E">
        <w:rPr>
          <w:rFonts w:ascii="Arial" w:hAnsi="Arial" w:cs="Arial"/>
          <w:color w:val="auto"/>
          <w:sz w:val="20"/>
          <w:szCs w:val="20"/>
          <w:lang w:val="en"/>
        </w:rPr>
        <w:t xml:space="preserve">payment terms shall become effective in the billing cycle following notice of such change to </w:t>
      </w:r>
      <w:r w:rsidR="007D2643" w:rsidRPr="00EE085E">
        <w:rPr>
          <w:rFonts w:ascii="Arial" w:hAnsi="Arial" w:cs="Arial"/>
          <w:color w:val="auto"/>
          <w:sz w:val="20"/>
          <w:szCs w:val="20"/>
          <w:lang w:val="en"/>
        </w:rPr>
        <w:t>You</w:t>
      </w:r>
      <w:r w:rsidRPr="00EE085E">
        <w:rPr>
          <w:rFonts w:ascii="Arial" w:hAnsi="Arial" w:cs="Arial"/>
          <w:color w:val="auto"/>
          <w:sz w:val="20"/>
          <w:szCs w:val="20"/>
          <w:lang w:val="en"/>
        </w:rPr>
        <w:t xml:space="preserve"> as provided in these Terms of Service. </w:t>
      </w:r>
    </w:p>
    <w:p w:rsidR="00341873" w:rsidRPr="00EE085E" w:rsidRDefault="00341873" w:rsidP="007D2643">
      <w:pPr>
        <w:spacing w:after="240"/>
        <w:jc w:val="both"/>
        <w:rPr>
          <w:rFonts w:ascii="Arial" w:hAnsi="Arial" w:cs="Arial"/>
          <w:color w:val="auto"/>
          <w:sz w:val="20"/>
          <w:szCs w:val="20"/>
          <w:lang w:val="en"/>
        </w:rPr>
      </w:pPr>
    </w:p>
    <w:p w:rsidR="005E752C" w:rsidRPr="00EE085E" w:rsidRDefault="004F2597" w:rsidP="007D2643">
      <w:pPr>
        <w:spacing w:after="240"/>
        <w:jc w:val="both"/>
        <w:rPr>
          <w:rFonts w:ascii="Arial" w:hAnsi="Arial" w:cs="Arial"/>
          <w:color w:val="auto"/>
          <w:sz w:val="20"/>
          <w:szCs w:val="20"/>
          <w:lang w:val="en"/>
        </w:rPr>
      </w:pPr>
      <w:r w:rsidRPr="00EE085E">
        <w:rPr>
          <w:rFonts w:ascii="Arial" w:hAnsi="Arial" w:cs="Arial"/>
          <w:color w:val="auto"/>
          <w:sz w:val="20"/>
          <w:szCs w:val="20"/>
          <w:lang w:val="en"/>
        </w:rPr>
        <w:t>The Shelf</w:t>
      </w:r>
      <w:r w:rsidR="005E752C" w:rsidRPr="00EE085E">
        <w:rPr>
          <w:rFonts w:ascii="Arial" w:hAnsi="Arial" w:cs="Arial"/>
          <w:color w:val="auto"/>
          <w:sz w:val="20"/>
          <w:szCs w:val="20"/>
          <w:lang w:val="en"/>
        </w:rPr>
        <w:t xml:space="preserve"> accepts credit cards and will automatically charge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r credit card monthly or each time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 purchase a </w:t>
      </w:r>
      <w:r w:rsidR="008E5061" w:rsidRPr="00EE085E">
        <w:rPr>
          <w:rFonts w:ascii="Arial" w:hAnsi="Arial" w:cs="Arial"/>
          <w:color w:val="auto"/>
          <w:sz w:val="20"/>
          <w:szCs w:val="20"/>
          <w:lang w:val="en"/>
        </w:rPr>
        <w:t>paid service, d</w:t>
      </w:r>
      <w:r w:rsidR="005E752C" w:rsidRPr="00EE085E">
        <w:rPr>
          <w:rFonts w:ascii="Arial" w:hAnsi="Arial" w:cs="Arial"/>
          <w:color w:val="auto"/>
          <w:sz w:val="20"/>
          <w:szCs w:val="20"/>
          <w:lang w:val="en"/>
        </w:rPr>
        <w:t xml:space="preserve">epending upon which payment option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 select. If any fee is not paid in a timely manner, or </w:t>
      </w:r>
      <w:r w:rsidRPr="00EE085E">
        <w:rPr>
          <w:rFonts w:ascii="Arial" w:hAnsi="Arial" w:cs="Arial"/>
          <w:color w:val="auto"/>
          <w:sz w:val="20"/>
          <w:szCs w:val="20"/>
          <w:lang w:val="en"/>
        </w:rPr>
        <w:t>The Shelf</w:t>
      </w:r>
      <w:r w:rsidR="005E752C" w:rsidRPr="00EE085E">
        <w:rPr>
          <w:rFonts w:ascii="Arial" w:hAnsi="Arial" w:cs="Arial"/>
          <w:color w:val="auto"/>
          <w:sz w:val="20"/>
          <w:szCs w:val="20"/>
          <w:lang w:val="en"/>
        </w:rPr>
        <w:t xml:space="preserve"> is unable to process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r transaction using the credit card information provided, </w:t>
      </w:r>
      <w:r w:rsidRPr="00EE085E">
        <w:rPr>
          <w:rFonts w:ascii="Arial" w:hAnsi="Arial" w:cs="Arial"/>
          <w:color w:val="auto"/>
          <w:sz w:val="20"/>
          <w:szCs w:val="20"/>
          <w:lang w:val="en"/>
        </w:rPr>
        <w:t>The Shelf</w:t>
      </w:r>
      <w:r w:rsidR="005E752C" w:rsidRPr="00EE085E">
        <w:rPr>
          <w:rFonts w:ascii="Arial" w:hAnsi="Arial" w:cs="Arial"/>
          <w:color w:val="auto"/>
          <w:sz w:val="20"/>
          <w:szCs w:val="20"/>
          <w:lang w:val="en"/>
        </w:rPr>
        <w:t xml:space="preserve"> reserves the right to suspend or revoke access to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r account. All fees and charges are nonrefundable and there are no refunds or credits for partially used periods</w:t>
      </w:r>
      <w:r w:rsidR="000B2A49">
        <w:rPr>
          <w:rFonts w:ascii="Arial" w:hAnsi="Arial" w:cs="Arial"/>
          <w:color w:val="auto"/>
          <w:sz w:val="20"/>
          <w:szCs w:val="20"/>
          <w:lang w:val="en"/>
        </w:rPr>
        <w:t xml:space="preserve"> of time</w:t>
      </w:r>
      <w:r w:rsidR="005E752C" w:rsidRPr="00EE085E">
        <w:rPr>
          <w:rFonts w:ascii="Arial" w:hAnsi="Arial" w:cs="Arial"/>
          <w:color w:val="auto"/>
          <w:sz w:val="20"/>
          <w:szCs w:val="20"/>
          <w:lang w:val="en"/>
        </w:rPr>
        <w:t xml:space="preserve">. </w:t>
      </w:r>
    </w:p>
    <w:p w:rsidR="00341873" w:rsidRPr="00EE085E" w:rsidRDefault="00341873" w:rsidP="007D2643">
      <w:pPr>
        <w:spacing w:after="240"/>
        <w:jc w:val="both"/>
        <w:rPr>
          <w:rFonts w:ascii="Arial" w:hAnsi="Arial" w:cs="Arial"/>
          <w:color w:val="auto"/>
          <w:sz w:val="20"/>
          <w:szCs w:val="20"/>
          <w:lang w:val="en"/>
        </w:rPr>
      </w:pPr>
    </w:p>
    <w:p w:rsidR="005E752C" w:rsidRPr="00EE085E" w:rsidRDefault="004F2597" w:rsidP="007D2643">
      <w:pPr>
        <w:spacing w:after="240"/>
        <w:jc w:val="both"/>
        <w:rPr>
          <w:rFonts w:ascii="Arial" w:hAnsi="Arial" w:cs="Arial"/>
          <w:color w:val="auto"/>
          <w:sz w:val="20"/>
          <w:szCs w:val="20"/>
          <w:lang w:val="en"/>
        </w:rPr>
      </w:pPr>
      <w:r w:rsidRPr="00EE085E">
        <w:rPr>
          <w:rFonts w:ascii="Arial" w:hAnsi="Arial" w:cs="Arial"/>
          <w:color w:val="auto"/>
          <w:sz w:val="20"/>
          <w:szCs w:val="20"/>
          <w:lang w:val="en"/>
        </w:rPr>
        <w:t>The Shelf</w:t>
      </w:r>
      <w:r w:rsidR="005E752C" w:rsidRPr="00EE085E">
        <w:rPr>
          <w:rFonts w:ascii="Arial" w:hAnsi="Arial" w:cs="Arial"/>
          <w:color w:val="auto"/>
          <w:sz w:val="20"/>
          <w:szCs w:val="20"/>
          <w:lang w:val="en"/>
        </w:rPr>
        <w:t xml:space="preserve"> may change the fees and charges in effect, or add new fees and charges from time to time, but we will give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 at least two weeks (14 days) advance notice of these changes by email. If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 want to use a different credit card or if there is a change in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r credit card validity or expiration date,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 may edit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r information by accessing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r account page. If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r credit card reaches its expiration date,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r continued use of the </w:t>
      </w:r>
      <w:r w:rsidR="000B2A49">
        <w:rPr>
          <w:rFonts w:ascii="Arial" w:hAnsi="Arial" w:cs="Arial"/>
          <w:color w:val="auto"/>
          <w:sz w:val="20"/>
          <w:szCs w:val="20"/>
          <w:lang w:val="en"/>
        </w:rPr>
        <w:t>Service</w:t>
      </w:r>
      <w:r w:rsidR="005E752C" w:rsidRPr="00EE085E">
        <w:rPr>
          <w:rFonts w:ascii="Arial" w:hAnsi="Arial" w:cs="Arial"/>
          <w:color w:val="auto"/>
          <w:sz w:val="20"/>
          <w:szCs w:val="20"/>
          <w:lang w:val="en"/>
        </w:rPr>
        <w:t xml:space="preserve"> constitutes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r authorization for us to continue billing that credit card and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 remain responsible for any uncollected amounts. It is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r responsibility to keep </w:t>
      </w:r>
      <w:r w:rsidR="007D2643" w:rsidRPr="00EE085E">
        <w:rPr>
          <w:rFonts w:ascii="Arial" w:hAnsi="Arial" w:cs="Arial"/>
          <w:color w:val="auto"/>
          <w:sz w:val="20"/>
          <w:szCs w:val="20"/>
          <w:lang w:val="en"/>
        </w:rPr>
        <w:t>You</w:t>
      </w:r>
      <w:r w:rsidR="005E752C" w:rsidRPr="00EE085E">
        <w:rPr>
          <w:rFonts w:ascii="Arial" w:hAnsi="Arial" w:cs="Arial"/>
          <w:color w:val="auto"/>
          <w:sz w:val="20"/>
          <w:szCs w:val="20"/>
          <w:lang w:val="en"/>
        </w:rPr>
        <w:t xml:space="preserve">r contact information and payment information current and updated. </w:t>
      </w:r>
    </w:p>
    <w:p w:rsidR="005A1326" w:rsidRPr="00EE085E" w:rsidRDefault="005A1326" w:rsidP="005A1326">
      <w:pPr>
        <w:spacing w:after="240"/>
        <w:jc w:val="both"/>
        <w:rPr>
          <w:rFonts w:ascii="Arial" w:hAnsi="Arial" w:cs="Arial"/>
          <w:color w:val="auto"/>
          <w:sz w:val="20"/>
          <w:szCs w:val="20"/>
          <w:lang w:val="en"/>
        </w:rPr>
      </w:pPr>
    </w:p>
    <w:p w:rsidR="005E752C" w:rsidRPr="00EE085E" w:rsidRDefault="005E752C" w:rsidP="007D2643">
      <w:pPr>
        <w:spacing w:after="240"/>
        <w:jc w:val="both"/>
        <w:rPr>
          <w:rFonts w:ascii="Arial" w:hAnsi="Arial" w:cs="Arial"/>
          <w:color w:val="auto"/>
          <w:sz w:val="20"/>
          <w:szCs w:val="20"/>
          <w:lang w:val="en"/>
        </w:rPr>
      </w:pPr>
      <w:r w:rsidRPr="00EE085E">
        <w:rPr>
          <w:rFonts w:ascii="Arial" w:hAnsi="Arial" w:cs="Arial"/>
          <w:color w:val="auto"/>
          <w:sz w:val="20"/>
          <w:szCs w:val="20"/>
          <w:lang w:val="en"/>
        </w:rPr>
        <w:t xml:space="preserve">Unless </w:t>
      </w:r>
      <w:r w:rsidR="007D2643" w:rsidRPr="00EE085E">
        <w:rPr>
          <w:rFonts w:ascii="Arial" w:hAnsi="Arial" w:cs="Arial"/>
          <w:color w:val="auto"/>
          <w:sz w:val="20"/>
          <w:szCs w:val="20"/>
          <w:lang w:val="en"/>
        </w:rPr>
        <w:t>You</w:t>
      </w:r>
      <w:r w:rsidRPr="00EE085E">
        <w:rPr>
          <w:rFonts w:ascii="Arial" w:hAnsi="Arial" w:cs="Arial"/>
          <w:color w:val="auto"/>
          <w:sz w:val="20"/>
          <w:szCs w:val="20"/>
          <w:lang w:val="en"/>
        </w:rPr>
        <w:t xml:space="preserve"> notify </w:t>
      </w:r>
      <w:r w:rsidR="00DF4FB2">
        <w:rPr>
          <w:rFonts w:ascii="Arial" w:hAnsi="Arial" w:cs="Arial"/>
          <w:color w:val="auto"/>
          <w:sz w:val="20"/>
          <w:szCs w:val="20"/>
          <w:lang w:val="en"/>
        </w:rPr>
        <w:t>Us</w:t>
      </w:r>
      <w:r w:rsidRPr="00EE085E">
        <w:rPr>
          <w:rFonts w:ascii="Arial" w:hAnsi="Arial" w:cs="Arial"/>
          <w:color w:val="auto"/>
          <w:sz w:val="20"/>
          <w:szCs w:val="20"/>
          <w:lang w:val="en"/>
        </w:rPr>
        <w:t xml:space="preserve"> before the end of the applicable subscription period that </w:t>
      </w:r>
      <w:r w:rsidR="007D2643" w:rsidRPr="00EE085E">
        <w:rPr>
          <w:rFonts w:ascii="Arial" w:hAnsi="Arial" w:cs="Arial"/>
          <w:color w:val="auto"/>
          <w:sz w:val="20"/>
          <w:szCs w:val="20"/>
          <w:lang w:val="en"/>
        </w:rPr>
        <w:t>You</w:t>
      </w:r>
      <w:r w:rsidRPr="00EE085E">
        <w:rPr>
          <w:rFonts w:ascii="Arial" w:hAnsi="Arial" w:cs="Arial"/>
          <w:color w:val="auto"/>
          <w:sz w:val="20"/>
          <w:szCs w:val="20"/>
          <w:lang w:val="en"/>
        </w:rPr>
        <w:t xml:space="preserve"> want to cancel, </w:t>
      </w:r>
      <w:r w:rsidR="007D2643" w:rsidRPr="00EE085E">
        <w:rPr>
          <w:rFonts w:ascii="Arial" w:hAnsi="Arial" w:cs="Arial"/>
          <w:color w:val="auto"/>
          <w:sz w:val="20"/>
          <w:szCs w:val="20"/>
          <w:lang w:val="en"/>
        </w:rPr>
        <w:t>You</w:t>
      </w:r>
      <w:r w:rsidRPr="00EE085E">
        <w:rPr>
          <w:rFonts w:ascii="Arial" w:hAnsi="Arial" w:cs="Arial"/>
          <w:color w:val="auto"/>
          <w:sz w:val="20"/>
          <w:szCs w:val="20"/>
          <w:lang w:val="en"/>
        </w:rPr>
        <w:t xml:space="preserve">r subscription will automatically renew and </w:t>
      </w:r>
      <w:r w:rsidR="007D2643" w:rsidRPr="00EE085E">
        <w:rPr>
          <w:rFonts w:ascii="Arial" w:hAnsi="Arial" w:cs="Arial"/>
          <w:color w:val="auto"/>
          <w:sz w:val="20"/>
          <w:szCs w:val="20"/>
          <w:lang w:val="en"/>
        </w:rPr>
        <w:t>You</w:t>
      </w:r>
      <w:r w:rsidRPr="00EE085E">
        <w:rPr>
          <w:rFonts w:ascii="Arial" w:hAnsi="Arial" w:cs="Arial"/>
          <w:color w:val="auto"/>
          <w:sz w:val="20"/>
          <w:szCs w:val="20"/>
          <w:lang w:val="en"/>
        </w:rPr>
        <w:t xml:space="preserve"> authorize us to collect the then-applicable annual or monthly subscription fee (as well as any taxes) using any credit card or other payment mechanism </w:t>
      </w:r>
      <w:r w:rsidR="0059727B">
        <w:rPr>
          <w:rFonts w:ascii="Arial" w:hAnsi="Arial" w:cs="Arial"/>
          <w:color w:val="auto"/>
          <w:sz w:val="20"/>
          <w:szCs w:val="20"/>
          <w:lang w:val="en"/>
        </w:rPr>
        <w:t>W</w:t>
      </w:r>
      <w:r w:rsidRPr="00EE085E">
        <w:rPr>
          <w:rFonts w:ascii="Arial" w:hAnsi="Arial" w:cs="Arial"/>
          <w:color w:val="auto"/>
          <w:sz w:val="20"/>
          <w:szCs w:val="20"/>
          <w:lang w:val="en"/>
        </w:rPr>
        <w:t xml:space="preserve">e have on record for </w:t>
      </w:r>
      <w:r w:rsidR="007D2643" w:rsidRPr="00EE085E">
        <w:rPr>
          <w:rFonts w:ascii="Arial" w:hAnsi="Arial" w:cs="Arial"/>
          <w:color w:val="auto"/>
          <w:sz w:val="20"/>
          <w:szCs w:val="20"/>
          <w:lang w:val="en"/>
        </w:rPr>
        <w:t>You</w:t>
      </w:r>
      <w:r w:rsidRPr="00EE085E">
        <w:rPr>
          <w:rFonts w:ascii="Arial" w:hAnsi="Arial" w:cs="Arial"/>
          <w:color w:val="auto"/>
          <w:sz w:val="20"/>
          <w:szCs w:val="20"/>
          <w:lang w:val="en"/>
        </w:rPr>
        <w:t xml:space="preserve">. </w:t>
      </w:r>
      <w:r w:rsidR="007D2643" w:rsidRPr="00EE085E">
        <w:rPr>
          <w:rFonts w:ascii="Arial" w:hAnsi="Arial" w:cs="Arial"/>
          <w:color w:val="auto"/>
          <w:sz w:val="20"/>
          <w:szCs w:val="20"/>
          <w:lang w:val="en"/>
        </w:rPr>
        <w:t>You</w:t>
      </w:r>
      <w:r w:rsidRPr="00EE085E">
        <w:rPr>
          <w:rFonts w:ascii="Arial" w:hAnsi="Arial" w:cs="Arial"/>
          <w:color w:val="auto"/>
          <w:sz w:val="20"/>
          <w:szCs w:val="20"/>
          <w:lang w:val="en"/>
        </w:rPr>
        <w:t xml:space="preserve">r subscription can be canceled at any time in </w:t>
      </w:r>
      <w:r w:rsidR="007D2643" w:rsidRPr="00EE085E">
        <w:rPr>
          <w:rFonts w:ascii="Arial" w:hAnsi="Arial" w:cs="Arial"/>
          <w:color w:val="auto"/>
          <w:sz w:val="20"/>
          <w:szCs w:val="20"/>
          <w:lang w:val="en"/>
        </w:rPr>
        <w:t>You</w:t>
      </w:r>
      <w:r w:rsidRPr="00EE085E">
        <w:rPr>
          <w:rFonts w:ascii="Arial" w:hAnsi="Arial" w:cs="Arial"/>
          <w:color w:val="auto"/>
          <w:sz w:val="20"/>
          <w:szCs w:val="20"/>
          <w:lang w:val="en"/>
        </w:rPr>
        <w:t xml:space="preserve">r account dashboard. </w:t>
      </w:r>
    </w:p>
    <w:p w:rsidR="00341873" w:rsidRPr="00EE085E" w:rsidRDefault="00341873" w:rsidP="007D2643">
      <w:pPr>
        <w:spacing w:after="240"/>
        <w:jc w:val="both"/>
        <w:rPr>
          <w:rFonts w:ascii="Arial" w:hAnsi="Arial" w:cs="Arial"/>
          <w:color w:val="auto"/>
          <w:sz w:val="20"/>
          <w:szCs w:val="20"/>
          <w:lang w:val="en"/>
        </w:rPr>
      </w:pPr>
    </w:p>
    <w:p w:rsidR="00C4366A" w:rsidRPr="00EE085E" w:rsidRDefault="004F2597" w:rsidP="005E752C">
      <w:pPr>
        <w:contextualSpacing w:val="0"/>
        <w:jc w:val="both"/>
        <w:rPr>
          <w:rFonts w:ascii="Arial" w:hAnsi="Arial" w:cs="Arial"/>
          <w:color w:val="auto"/>
          <w:sz w:val="20"/>
          <w:szCs w:val="20"/>
        </w:rPr>
      </w:pPr>
      <w:r w:rsidRPr="00EE085E">
        <w:rPr>
          <w:rFonts w:ascii="Arial" w:eastAsia="Arial" w:hAnsi="Arial" w:cs="Arial"/>
          <w:b/>
          <w:color w:val="auto"/>
          <w:sz w:val="20"/>
          <w:szCs w:val="20"/>
        </w:rPr>
        <w:t>4</w:t>
      </w:r>
      <w:r w:rsidR="00741B43" w:rsidRPr="00EE085E">
        <w:rPr>
          <w:rFonts w:ascii="Arial" w:eastAsia="Arial" w:hAnsi="Arial" w:cs="Arial"/>
          <w:b/>
          <w:color w:val="auto"/>
          <w:sz w:val="20"/>
          <w:szCs w:val="20"/>
        </w:rPr>
        <w:t>.</w:t>
      </w:r>
      <w:r w:rsidR="00741B43" w:rsidRPr="00EE085E">
        <w:rPr>
          <w:rFonts w:ascii="Arial" w:eastAsia="Arial" w:hAnsi="Arial" w:cs="Arial"/>
          <w:b/>
          <w:color w:val="auto"/>
          <w:sz w:val="20"/>
          <w:szCs w:val="20"/>
        </w:rPr>
        <w:tab/>
      </w:r>
      <w:r w:rsidR="007D2643" w:rsidRPr="00EE085E">
        <w:rPr>
          <w:rFonts w:ascii="Arial" w:eastAsia="Arial" w:hAnsi="Arial" w:cs="Arial"/>
          <w:b/>
          <w:color w:val="auto"/>
          <w:sz w:val="20"/>
          <w:szCs w:val="20"/>
        </w:rPr>
        <w:t>You</w:t>
      </w:r>
      <w:r w:rsidR="0034411F" w:rsidRPr="00EE085E">
        <w:rPr>
          <w:rFonts w:ascii="Arial" w:eastAsia="Arial" w:hAnsi="Arial" w:cs="Arial"/>
          <w:b/>
          <w:color w:val="auto"/>
          <w:sz w:val="20"/>
          <w:szCs w:val="20"/>
        </w:rPr>
        <w:t>r Content</w:t>
      </w:r>
    </w:p>
    <w:p w:rsidR="00C4366A" w:rsidRPr="00EE085E" w:rsidRDefault="00C4366A" w:rsidP="005E752C">
      <w:pPr>
        <w:contextualSpacing w:val="0"/>
        <w:jc w:val="both"/>
        <w:rPr>
          <w:rFonts w:ascii="Arial" w:hAnsi="Arial" w:cs="Arial"/>
          <w:color w:val="auto"/>
          <w:sz w:val="20"/>
          <w:szCs w:val="20"/>
        </w:rPr>
      </w:pPr>
    </w:p>
    <w:p w:rsidR="00C4366A" w:rsidRPr="00EE085E" w:rsidRDefault="0034411F" w:rsidP="005E752C">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We allow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to upload content on the Service, including comments, data, text, music, sound, photographs, graphics, videos, messages, tags, images, illustrations, audio clips and video clips or other materials, or any suggestions, comments or other feedback (“Content”). Please read this section carefully before posting, uploading, or otherwise making available any </w:t>
      </w:r>
      <w:r w:rsidR="008E6CFD" w:rsidRPr="00EE085E">
        <w:rPr>
          <w:rFonts w:ascii="Arial" w:eastAsia="Arial" w:hAnsi="Arial" w:cs="Arial"/>
          <w:color w:val="auto"/>
          <w:sz w:val="20"/>
          <w:szCs w:val="20"/>
        </w:rPr>
        <w:t>C</w:t>
      </w:r>
      <w:r w:rsidRPr="00EE085E">
        <w:rPr>
          <w:rFonts w:ascii="Arial" w:eastAsia="Arial" w:hAnsi="Arial" w:cs="Arial"/>
          <w:color w:val="auto"/>
          <w:sz w:val="20"/>
          <w:szCs w:val="20"/>
        </w:rPr>
        <w:t xml:space="preserve">ontent </w:t>
      </w:r>
      <w:r w:rsidR="00D02317" w:rsidRPr="00EE085E">
        <w:rPr>
          <w:rFonts w:ascii="Arial" w:eastAsia="Arial" w:hAnsi="Arial" w:cs="Arial"/>
          <w:color w:val="auto"/>
          <w:sz w:val="20"/>
          <w:szCs w:val="20"/>
        </w:rPr>
        <w:t>on the</w:t>
      </w:r>
      <w:r w:rsidR="007A7AFD" w:rsidRPr="00EE085E">
        <w:rPr>
          <w:rFonts w:ascii="Arial" w:eastAsia="Arial" w:hAnsi="Arial" w:cs="Arial"/>
          <w:color w:val="auto"/>
          <w:sz w:val="20"/>
          <w:szCs w:val="20"/>
        </w:rPr>
        <w:t xml:space="preserve"> </w:t>
      </w:r>
      <w:r w:rsidRPr="00EE085E">
        <w:rPr>
          <w:rFonts w:ascii="Arial" w:eastAsia="Arial" w:hAnsi="Arial" w:cs="Arial"/>
          <w:color w:val="auto"/>
          <w:sz w:val="20"/>
          <w:szCs w:val="20"/>
        </w:rPr>
        <w:t>Service.</w:t>
      </w:r>
    </w:p>
    <w:p w:rsidR="00341873" w:rsidRPr="000B2A49" w:rsidRDefault="00341873" w:rsidP="005E752C">
      <w:pPr>
        <w:contextualSpacing w:val="0"/>
        <w:jc w:val="both"/>
        <w:rPr>
          <w:rFonts w:ascii="Arial" w:hAnsi="Arial" w:cs="Arial"/>
          <w:color w:val="auto"/>
          <w:sz w:val="20"/>
          <w:szCs w:val="20"/>
        </w:rPr>
      </w:pPr>
    </w:p>
    <w:p w:rsidR="00A2244F" w:rsidRPr="00EE085E" w:rsidRDefault="007D2643" w:rsidP="005E752C">
      <w:pPr>
        <w:jc w:val="both"/>
        <w:rPr>
          <w:rFonts w:ascii="Arial" w:hAnsi="Arial" w:cs="Arial"/>
          <w:color w:val="auto"/>
          <w:sz w:val="20"/>
          <w:szCs w:val="20"/>
        </w:rPr>
      </w:pP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may share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r Content with other users via the</w:t>
      </w:r>
      <w:r w:rsidR="007A7AFD" w:rsidRPr="00EE085E">
        <w:rPr>
          <w:rFonts w:ascii="Arial" w:eastAsia="Arial" w:hAnsi="Arial" w:cs="Arial"/>
          <w:color w:val="auto"/>
          <w:sz w:val="20"/>
          <w:szCs w:val="20"/>
        </w:rPr>
        <w:t xml:space="preserve"> </w:t>
      </w:r>
      <w:r w:rsidR="0034411F" w:rsidRPr="00EE085E">
        <w:rPr>
          <w:rFonts w:ascii="Arial" w:eastAsia="Arial" w:hAnsi="Arial" w:cs="Arial"/>
          <w:color w:val="auto"/>
          <w:sz w:val="20"/>
          <w:szCs w:val="20"/>
        </w:rPr>
        <w:t xml:space="preserve">Service. </w:t>
      </w:r>
      <w:r w:rsidRPr="00EE085E">
        <w:rPr>
          <w:rFonts w:ascii="Arial" w:eastAsia="Arial" w:hAnsi="Arial" w:cs="Arial"/>
          <w:color w:val="auto"/>
          <w:sz w:val="20"/>
          <w:szCs w:val="20"/>
        </w:rPr>
        <w:t>You</w:t>
      </w:r>
      <w:r w:rsidR="002B2DF8" w:rsidRPr="00EE085E">
        <w:rPr>
          <w:rFonts w:ascii="Arial" w:eastAsia="Arial" w:hAnsi="Arial" w:cs="Arial"/>
          <w:color w:val="auto"/>
          <w:sz w:val="20"/>
          <w:szCs w:val="20"/>
        </w:rPr>
        <w:t xml:space="preserve"> may</w:t>
      </w:r>
      <w:r w:rsidR="0034411F" w:rsidRPr="00EE085E">
        <w:rPr>
          <w:rFonts w:ascii="Arial" w:eastAsia="Arial" w:hAnsi="Arial" w:cs="Arial"/>
          <w:color w:val="auto"/>
          <w:sz w:val="20"/>
          <w:szCs w:val="20"/>
        </w:rPr>
        <w:t xml:space="preserve"> also have the ability to share Content that has been shared with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from other users of the Service in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network.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can also un-share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Content that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have previously shared. It must be emphasized that We cannot prevent users from taking screen shots or captures or from downloading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Content and subsequently making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Content publicly available. </w:t>
      </w:r>
      <w:r w:rsidR="0026238C" w:rsidRPr="00EE085E">
        <w:rPr>
          <w:rFonts w:ascii="Arial" w:eastAsia="Arial" w:hAnsi="Arial" w:cs="Arial"/>
          <w:color w:val="auto"/>
          <w:sz w:val="20"/>
          <w:szCs w:val="20"/>
        </w:rPr>
        <w:t>The Shelf</w:t>
      </w:r>
      <w:r w:rsidR="0034411F" w:rsidRPr="00EE085E">
        <w:rPr>
          <w:rFonts w:ascii="Arial" w:eastAsia="Arial" w:hAnsi="Arial" w:cs="Arial"/>
          <w:color w:val="auto"/>
          <w:sz w:val="20"/>
          <w:szCs w:val="20"/>
        </w:rPr>
        <w:t xml:space="preserve"> and other users may retain and continue to use, host, display, store, cache, reproduce, publish, transmit, modify, re-format, re-arrange, distribute, and create derivative works of any of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Content that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have posted to public or semi-public areas of the Service. If the potential for public dissemination of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Content concerns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please do not share that Content.</w:t>
      </w:r>
      <w:r w:rsidR="00A2244F" w:rsidRPr="00EE085E">
        <w:rPr>
          <w:rFonts w:ascii="Arial" w:eastAsia="Arial" w:hAnsi="Arial" w:cs="Arial"/>
          <w:color w:val="auto"/>
          <w:sz w:val="20"/>
          <w:szCs w:val="20"/>
        </w:rPr>
        <w:t xml:space="preserve"> Please note that r</w:t>
      </w:r>
      <w:r w:rsidR="00A2244F" w:rsidRPr="00EE085E">
        <w:rPr>
          <w:rFonts w:ascii="Arial" w:hAnsi="Arial" w:cs="Arial"/>
          <w:color w:val="auto"/>
          <w:sz w:val="20"/>
          <w:szCs w:val="20"/>
        </w:rPr>
        <w:t>ecipients of Content are not allowed to download or maintain a copy of such shared Content.</w:t>
      </w:r>
      <w:r w:rsidR="00A75DD1" w:rsidRPr="00A75DD1">
        <w:rPr>
          <w:rFonts w:ascii="Arial" w:hAnsi="Arial" w:cs="Arial"/>
          <w:i/>
          <w:iCs/>
          <w:color w:val="auto"/>
          <w:sz w:val="20"/>
          <w:szCs w:val="20"/>
        </w:rPr>
        <w:t xml:space="preserve">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We do not assert any ownership over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Content; rather, as between </w:t>
      </w:r>
      <w:r w:rsidR="0026238C" w:rsidRPr="00EE085E">
        <w:rPr>
          <w:rFonts w:ascii="Arial" w:eastAsia="Arial" w:hAnsi="Arial" w:cs="Arial"/>
          <w:color w:val="auto"/>
          <w:sz w:val="20"/>
          <w:szCs w:val="20"/>
        </w:rPr>
        <w:t>The Shelf</w:t>
      </w:r>
      <w:r w:rsidR="008E6CFD" w:rsidRPr="00EE085E">
        <w:rPr>
          <w:rFonts w:ascii="Arial" w:eastAsia="Arial" w:hAnsi="Arial" w:cs="Arial"/>
          <w:color w:val="auto"/>
          <w:sz w:val="20"/>
          <w:szCs w:val="20"/>
        </w:rPr>
        <w:t xml:space="preserve"> </w:t>
      </w:r>
      <w:r w:rsidRPr="00EE085E">
        <w:rPr>
          <w:rFonts w:ascii="Arial" w:eastAsia="Arial" w:hAnsi="Arial" w:cs="Arial"/>
          <w:color w:val="auto"/>
          <w:sz w:val="20"/>
          <w:szCs w:val="20"/>
        </w:rPr>
        <w:t xml:space="preserve">and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rself, subject to the rights granted to Us in these Terms of Service,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retain full ownership of all of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Content and any Intellectual Property Rights or other proprietary rights associated with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r Content. "Intellectual Property Rights" means all patent rights</w:t>
      </w:r>
      <w:r w:rsidR="00AA186B">
        <w:rPr>
          <w:rFonts w:ascii="Arial" w:eastAsia="Arial" w:hAnsi="Arial" w:cs="Arial"/>
          <w:color w:val="auto"/>
          <w:sz w:val="20"/>
          <w:szCs w:val="20"/>
        </w:rPr>
        <w:t>,</w:t>
      </w:r>
      <w:r w:rsidRPr="00EE085E">
        <w:rPr>
          <w:rFonts w:ascii="Arial" w:eastAsia="Arial" w:hAnsi="Arial" w:cs="Arial"/>
          <w:color w:val="auto"/>
          <w:sz w:val="20"/>
          <w:szCs w:val="20"/>
        </w:rPr>
        <w:t xml:space="preserve"> copyright rights</w:t>
      </w:r>
      <w:r w:rsidR="00AA186B">
        <w:rPr>
          <w:rFonts w:ascii="Arial" w:eastAsia="Arial" w:hAnsi="Arial" w:cs="Arial"/>
          <w:color w:val="auto"/>
          <w:sz w:val="20"/>
          <w:szCs w:val="20"/>
        </w:rPr>
        <w:t>,</w:t>
      </w:r>
      <w:r w:rsidRPr="00EE085E">
        <w:rPr>
          <w:rFonts w:ascii="Arial" w:eastAsia="Arial" w:hAnsi="Arial" w:cs="Arial"/>
          <w:color w:val="auto"/>
          <w:sz w:val="20"/>
          <w:szCs w:val="20"/>
        </w:rPr>
        <w:t xml:space="preserve"> moral rights</w:t>
      </w:r>
      <w:r w:rsidR="00AA186B">
        <w:rPr>
          <w:rFonts w:ascii="Arial" w:eastAsia="Arial" w:hAnsi="Arial" w:cs="Arial"/>
          <w:color w:val="auto"/>
          <w:sz w:val="20"/>
          <w:szCs w:val="20"/>
        </w:rPr>
        <w:t>,</w:t>
      </w:r>
      <w:r w:rsidRPr="00EE085E">
        <w:rPr>
          <w:rFonts w:ascii="Arial" w:eastAsia="Arial" w:hAnsi="Arial" w:cs="Arial"/>
          <w:color w:val="auto"/>
          <w:sz w:val="20"/>
          <w:szCs w:val="20"/>
        </w:rPr>
        <w:t xml:space="preserve"> rights of publicity</w:t>
      </w:r>
      <w:r w:rsidR="00AA186B">
        <w:rPr>
          <w:rFonts w:ascii="Arial" w:eastAsia="Arial" w:hAnsi="Arial" w:cs="Arial"/>
          <w:color w:val="auto"/>
          <w:sz w:val="20"/>
          <w:szCs w:val="20"/>
        </w:rPr>
        <w:t>,</w:t>
      </w:r>
      <w:r w:rsidRPr="00EE085E">
        <w:rPr>
          <w:rFonts w:ascii="Arial" w:eastAsia="Arial" w:hAnsi="Arial" w:cs="Arial"/>
          <w:color w:val="auto"/>
          <w:sz w:val="20"/>
          <w:szCs w:val="20"/>
        </w:rPr>
        <w:t xml:space="preserve"> trademark, trade dress and service mark rights (and all associated goodwill)</w:t>
      </w:r>
      <w:r w:rsidR="00AA186B">
        <w:rPr>
          <w:rFonts w:ascii="Arial" w:eastAsia="Arial" w:hAnsi="Arial" w:cs="Arial"/>
          <w:color w:val="auto"/>
          <w:sz w:val="20"/>
          <w:szCs w:val="20"/>
        </w:rPr>
        <w:t>,</w:t>
      </w:r>
      <w:r w:rsidRPr="00EE085E">
        <w:rPr>
          <w:rFonts w:ascii="Arial" w:eastAsia="Arial" w:hAnsi="Arial" w:cs="Arial"/>
          <w:color w:val="auto"/>
          <w:sz w:val="20"/>
          <w:szCs w:val="20"/>
        </w:rPr>
        <w:t xml:space="preserve"> trade secret rights</w:t>
      </w:r>
      <w:r w:rsidR="00AA186B">
        <w:rPr>
          <w:rFonts w:ascii="Arial" w:eastAsia="Arial" w:hAnsi="Arial" w:cs="Arial"/>
          <w:color w:val="auto"/>
          <w:sz w:val="20"/>
          <w:szCs w:val="20"/>
        </w:rPr>
        <w:t>,</w:t>
      </w:r>
      <w:r w:rsidRPr="00EE085E">
        <w:rPr>
          <w:rFonts w:ascii="Arial" w:eastAsia="Arial" w:hAnsi="Arial" w:cs="Arial"/>
          <w:color w:val="auto"/>
          <w:sz w:val="20"/>
          <w:szCs w:val="20"/>
        </w:rPr>
        <w:t xml:space="preserve"> and all other intellectual property and proprietary rights as may now exist or hereafter come into existence, and all applications for any of these rights and registrations, renewals and extensions of any of these rights, in each case under the laws of any state, country, territory or other jurisdiction.</w:t>
      </w:r>
    </w:p>
    <w:p w:rsidR="00D87A02" w:rsidRPr="00EE085E" w:rsidRDefault="00D87A02">
      <w:pPr>
        <w:contextualSpacing w:val="0"/>
        <w:jc w:val="both"/>
        <w:rPr>
          <w:rFonts w:ascii="Arial" w:hAnsi="Arial" w:cs="Arial"/>
          <w:color w:val="auto"/>
          <w:sz w:val="20"/>
          <w:szCs w:val="20"/>
        </w:rPr>
      </w:pPr>
    </w:p>
    <w:p w:rsidR="00D87A02" w:rsidRPr="00EE085E" w:rsidRDefault="0026238C">
      <w:pPr>
        <w:contextualSpacing w:val="0"/>
        <w:jc w:val="both"/>
        <w:rPr>
          <w:rFonts w:ascii="Arial" w:eastAsia="Arial" w:hAnsi="Arial" w:cs="Arial"/>
          <w:color w:val="auto"/>
          <w:sz w:val="20"/>
          <w:szCs w:val="20"/>
        </w:rPr>
      </w:pPr>
      <w:r w:rsidRPr="00EE085E">
        <w:rPr>
          <w:rFonts w:ascii="Arial" w:hAnsi="Arial" w:cs="Arial"/>
          <w:color w:val="auto"/>
          <w:sz w:val="20"/>
          <w:szCs w:val="20"/>
        </w:rPr>
        <w:t>We</w:t>
      </w:r>
      <w:r w:rsidR="00A75DD1">
        <w:rPr>
          <w:rFonts w:ascii="Arial" w:hAnsi="Arial" w:cs="Arial"/>
          <w:color w:val="auto"/>
          <w:sz w:val="20"/>
          <w:szCs w:val="20"/>
        </w:rPr>
        <w:t xml:space="preserve"> </w:t>
      </w:r>
      <w:r w:rsidR="00D87A02" w:rsidRPr="00EE085E">
        <w:rPr>
          <w:rFonts w:ascii="Arial" w:hAnsi="Arial" w:cs="Arial"/>
          <w:color w:val="auto"/>
          <w:sz w:val="20"/>
          <w:szCs w:val="20"/>
        </w:rPr>
        <w:t xml:space="preserve">make no effort to review any of </w:t>
      </w:r>
      <w:r w:rsidR="007D2643" w:rsidRPr="00EE085E">
        <w:rPr>
          <w:rFonts w:ascii="Arial" w:hAnsi="Arial" w:cs="Arial"/>
          <w:color w:val="auto"/>
          <w:sz w:val="20"/>
          <w:szCs w:val="20"/>
        </w:rPr>
        <w:t>You</w:t>
      </w:r>
      <w:r w:rsidR="00D87A02" w:rsidRPr="00EE085E">
        <w:rPr>
          <w:rFonts w:ascii="Arial" w:hAnsi="Arial" w:cs="Arial"/>
          <w:color w:val="auto"/>
          <w:sz w:val="20"/>
          <w:szCs w:val="20"/>
        </w:rPr>
        <w:t>r Content for any purpose, including but not limited to, for accurac</w:t>
      </w:r>
      <w:r w:rsidR="0048217F" w:rsidRPr="00EE085E">
        <w:rPr>
          <w:rFonts w:ascii="Arial" w:hAnsi="Arial" w:cs="Arial"/>
          <w:color w:val="auto"/>
          <w:sz w:val="20"/>
          <w:szCs w:val="20"/>
        </w:rPr>
        <w:t>y, legality or non-infringement</w:t>
      </w:r>
      <w:r w:rsidR="00D87A02" w:rsidRPr="00EE085E">
        <w:rPr>
          <w:rFonts w:ascii="Arial" w:hAnsi="Arial" w:cs="Arial"/>
          <w:color w:val="auto"/>
          <w:sz w:val="20"/>
          <w:szCs w:val="20"/>
        </w:rPr>
        <w:t xml:space="preserve">. </w:t>
      </w:r>
      <w:r w:rsidR="007D2643" w:rsidRPr="00EE085E">
        <w:rPr>
          <w:rFonts w:ascii="Arial" w:hAnsi="Arial" w:cs="Arial"/>
          <w:color w:val="auto"/>
          <w:sz w:val="20"/>
          <w:szCs w:val="20"/>
        </w:rPr>
        <w:t>You</w:t>
      </w:r>
      <w:r w:rsidR="00D87A02" w:rsidRPr="00EE085E">
        <w:rPr>
          <w:rFonts w:ascii="Arial" w:hAnsi="Arial" w:cs="Arial"/>
          <w:color w:val="auto"/>
          <w:sz w:val="20"/>
          <w:szCs w:val="20"/>
        </w:rPr>
        <w:t xml:space="preserve"> warrant and represent to Us that </w:t>
      </w:r>
      <w:r w:rsidR="007D2643" w:rsidRPr="00EE085E">
        <w:rPr>
          <w:rFonts w:ascii="Arial" w:hAnsi="Arial" w:cs="Arial"/>
          <w:color w:val="auto"/>
          <w:sz w:val="20"/>
          <w:szCs w:val="20"/>
        </w:rPr>
        <w:t>You</w:t>
      </w:r>
      <w:r w:rsidR="00D87A02" w:rsidRPr="00EE085E">
        <w:rPr>
          <w:rFonts w:ascii="Arial" w:hAnsi="Arial" w:cs="Arial"/>
          <w:color w:val="auto"/>
          <w:sz w:val="20"/>
          <w:szCs w:val="20"/>
        </w:rPr>
        <w:t xml:space="preserve"> have the right to enable the Service to use </w:t>
      </w:r>
      <w:r w:rsidR="007D2643" w:rsidRPr="00EE085E">
        <w:rPr>
          <w:rFonts w:ascii="Arial" w:hAnsi="Arial" w:cs="Arial"/>
          <w:color w:val="auto"/>
          <w:sz w:val="20"/>
          <w:szCs w:val="20"/>
        </w:rPr>
        <w:t>You</w:t>
      </w:r>
      <w:r w:rsidR="00D87A02" w:rsidRPr="00EE085E">
        <w:rPr>
          <w:rFonts w:ascii="Arial" w:hAnsi="Arial" w:cs="Arial"/>
          <w:color w:val="auto"/>
          <w:sz w:val="20"/>
          <w:szCs w:val="20"/>
        </w:rPr>
        <w:t xml:space="preserve">r Content without violating any rights </w:t>
      </w:r>
      <w:r w:rsidR="007D2643" w:rsidRPr="00EE085E">
        <w:rPr>
          <w:rFonts w:ascii="Arial" w:hAnsi="Arial" w:cs="Arial"/>
          <w:color w:val="auto"/>
          <w:sz w:val="20"/>
          <w:szCs w:val="20"/>
        </w:rPr>
        <w:t>You</w:t>
      </w:r>
      <w:r w:rsidR="00D87A02" w:rsidRPr="00EE085E">
        <w:rPr>
          <w:rFonts w:ascii="Arial" w:hAnsi="Arial" w:cs="Arial"/>
          <w:color w:val="auto"/>
          <w:sz w:val="20"/>
          <w:szCs w:val="20"/>
        </w:rPr>
        <w:t xml:space="preserve"> might have in such Content</w:t>
      </w:r>
      <w:r w:rsidR="00B653DA" w:rsidRPr="00EE085E">
        <w:rPr>
          <w:rFonts w:ascii="Arial" w:hAnsi="Arial" w:cs="Arial"/>
          <w:color w:val="auto"/>
          <w:sz w:val="20"/>
          <w:szCs w:val="20"/>
        </w:rPr>
        <w:t xml:space="preserve"> or any third party rights in such Content</w:t>
      </w:r>
      <w:r w:rsidR="00D87A02" w:rsidRPr="00EE085E">
        <w:rPr>
          <w:rFonts w:ascii="Arial" w:hAnsi="Arial" w:cs="Arial"/>
          <w:color w:val="auto"/>
          <w:sz w:val="20"/>
          <w:szCs w:val="20"/>
        </w:rPr>
        <w:t xml:space="preserve">. </w:t>
      </w:r>
      <w:r w:rsidR="007D2643" w:rsidRPr="00EE085E">
        <w:rPr>
          <w:rFonts w:ascii="Arial" w:hAnsi="Arial" w:cs="Arial"/>
          <w:color w:val="auto"/>
          <w:sz w:val="20"/>
          <w:szCs w:val="20"/>
        </w:rPr>
        <w:t>You</w:t>
      </w:r>
      <w:r w:rsidR="00D87A02" w:rsidRPr="00EE085E">
        <w:rPr>
          <w:rFonts w:ascii="Arial" w:hAnsi="Arial" w:cs="Arial"/>
          <w:color w:val="auto"/>
          <w:sz w:val="20"/>
          <w:szCs w:val="20"/>
        </w:rPr>
        <w:t xml:space="preserve"> may remove </w:t>
      </w:r>
      <w:r w:rsidR="007D2643" w:rsidRPr="00EE085E">
        <w:rPr>
          <w:rFonts w:ascii="Arial" w:hAnsi="Arial" w:cs="Arial"/>
          <w:color w:val="auto"/>
          <w:sz w:val="20"/>
          <w:szCs w:val="20"/>
        </w:rPr>
        <w:t>You</w:t>
      </w:r>
      <w:r w:rsidR="00D87A02" w:rsidRPr="00EE085E">
        <w:rPr>
          <w:rFonts w:ascii="Arial" w:hAnsi="Arial" w:cs="Arial"/>
          <w:color w:val="auto"/>
          <w:sz w:val="20"/>
          <w:szCs w:val="20"/>
        </w:rPr>
        <w:t xml:space="preserve">r Content from the Service at any time; however </w:t>
      </w:r>
      <w:r w:rsidR="007D2643" w:rsidRPr="00EE085E">
        <w:rPr>
          <w:rFonts w:ascii="Arial" w:hAnsi="Arial" w:cs="Arial"/>
          <w:color w:val="auto"/>
          <w:sz w:val="20"/>
          <w:szCs w:val="20"/>
        </w:rPr>
        <w:t>You</w:t>
      </w:r>
      <w:r w:rsidR="00D87A02" w:rsidRPr="00EE085E">
        <w:rPr>
          <w:rFonts w:ascii="Arial" w:hAnsi="Arial" w:cs="Arial"/>
          <w:color w:val="auto"/>
          <w:sz w:val="20"/>
          <w:szCs w:val="20"/>
        </w:rPr>
        <w:t xml:space="preserve"> acknowledge that We may retain archived copies of </w:t>
      </w:r>
      <w:r w:rsidR="007D2643" w:rsidRPr="00EE085E">
        <w:rPr>
          <w:rFonts w:ascii="Arial" w:hAnsi="Arial" w:cs="Arial"/>
          <w:color w:val="auto"/>
          <w:sz w:val="20"/>
          <w:szCs w:val="20"/>
        </w:rPr>
        <w:t>You</w:t>
      </w:r>
      <w:r w:rsidR="00D87A02" w:rsidRPr="00EE085E">
        <w:rPr>
          <w:rFonts w:ascii="Arial" w:hAnsi="Arial" w:cs="Arial"/>
          <w:color w:val="auto"/>
          <w:sz w:val="20"/>
          <w:szCs w:val="20"/>
        </w:rPr>
        <w:t xml:space="preserve">r Content. </w:t>
      </w:r>
    </w:p>
    <w:p w:rsidR="002E6560" w:rsidRPr="00EE085E" w:rsidRDefault="002E6560">
      <w:pPr>
        <w:contextualSpacing w:val="0"/>
        <w:jc w:val="both"/>
        <w:rPr>
          <w:rFonts w:ascii="Arial" w:eastAsia="Arial" w:hAnsi="Arial" w:cs="Arial"/>
          <w:color w:val="auto"/>
          <w:sz w:val="20"/>
          <w:szCs w:val="20"/>
        </w:rPr>
      </w:pPr>
    </w:p>
    <w:p w:rsidR="00C4366A" w:rsidRPr="00EE085E" w:rsidRDefault="007D2643">
      <w:pPr>
        <w:contextualSpacing w:val="0"/>
        <w:jc w:val="both"/>
        <w:rPr>
          <w:rFonts w:ascii="Arial" w:hAnsi="Arial" w:cs="Arial"/>
          <w:color w:val="auto"/>
          <w:sz w:val="20"/>
          <w:szCs w:val="20"/>
        </w:rPr>
      </w:pP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and not </w:t>
      </w:r>
      <w:r w:rsidR="0048217F" w:rsidRPr="00EE085E">
        <w:rPr>
          <w:rFonts w:ascii="Arial" w:eastAsia="Arial" w:hAnsi="Arial" w:cs="Arial"/>
          <w:color w:val="auto"/>
          <w:sz w:val="20"/>
          <w:szCs w:val="20"/>
        </w:rPr>
        <w:t>Us</w:t>
      </w:r>
      <w:r w:rsidR="0034411F" w:rsidRPr="00EE085E">
        <w:rPr>
          <w:rFonts w:ascii="Arial" w:eastAsia="Arial" w:hAnsi="Arial" w:cs="Arial"/>
          <w:color w:val="auto"/>
          <w:sz w:val="20"/>
          <w:szCs w:val="20"/>
        </w:rPr>
        <w:t xml:space="preserve">, are entirely responsible for all Content that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upload, post, transmit or otherwise make available via the Service.  Under no circumstances will </w:t>
      </w:r>
      <w:r w:rsidR="0026238C" w:rsidRPr="00EE085E">
        <w:rPr>
          <w:rFonts w:ascii="Arial" w:eastAsia="Arial" w:hAnsi="Arial" w:cs="Arial"/>
          <w:color w:val="auto"/>
          <w:sz w:val="20"/>
          <w:szCs w:val="20"/>
        </w:rPr>
        <w:t>The Shelf</w:t>
      </w:r>
      <w:r w:rsidR="0034411F" w:rsidRPr="00EE085E">
        <w:rPr>
          <w:rFonts w:ascii="Arial" w:eastAsia="Arial" w:hAnsi="Arial" w:cs="Arial"/>
          <w:color w:val="auto"/>
          <w:sz w:val="20"/>
          <w:szCs w:val="20"/>
        </w:rPr>
        <w:t xml:space="preserve"> be liable in any way for any Content, including, but not limited to, any errors or omissions in any Content, or any loss or damage of any kind incurred as a result of the use of any Content posted, transmitted or otherwise made available via the Service.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In addition, other users of the</w:t>
      </w:r>
      <w:r w:rsidR="007A7AFD" w:rsidRPr="00EE085E">
        <w:rPr>
          <w:rFonts w:ascii="Arial" w:eastAsia="Arial" w:hAnsi="Arial" w:cs="Arial"/>
          <w:color w:val="auto"/>
          <w:sz w:val="20"/>
          <w:szCs w:val="20"/>
        </w:rPr>
        <w:t xml:space="preserve"> </w:t>
      </w:r>
      <w:r w:rsidRPr="00EE085E">
        <w:rPr>
          <w:rFonts w:ascii="Arial" w:eastAsia="Arial" w:hAnsi="Arial" w:cs="Arial"/>
          <w:color w:val="auto"/>
          <w:sz w:val="20"/>
          <w:szCs w:val="20"/>
        </w:rPr>
        <w:t xml:space="preserve">Service may post copyrighted information which has copyright protection whether or not it is identified as copyrighted. We reserve the right, but have no obligation, to monitor such Content, and, as such, We do not control or guarantee the accuracy, integrity or quality of user Content.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ackn</w:t>
      </w:r>
      <w:r w:rsidR="00A75DD1">
        <w:rPr>
          <w:rFonts w:ascii="Arial" w:eastAsia="Arial" w:hAnsi="Arial" w:cs="Arial"/>
          <w:color w:val="auto"/>
          <w:sz w:val="20"/>
          <w:szCs w:val="20"/>
        </w:rPr>
        <w:t>owle</w:t>
      </w:r>
      <w:r w:rsidRPr="00EE085E">
        <w:rPr>
          <w:rFonts w:ascii="Arial" w:eastAsia="Arial" w:hAnsi="Arial" w:cs="Arial"/>
          <w:color w:val="auto"/>
          <w:sz w:val="20"/>
          <w:szCs w:val="20"/>
        </w:rPr>
        <w:t xml:space="preserve">dge that by using </w:t>
      </w:r>
      <w:r w:rsidR="00455203" w:rsidRPr="00EE085E">
        <w:rPr>
          <w:rFonts w:ascii="Arial" w:eastAsia="Arial" w:hAnsi="Arial" w:cs="Arial"/>
          <w:color w:val="auto"/>
          <w:sz w:val="20"/>
          <w:szCs w:val="20"/>
        </w:rPr>
        <w:t>the Service</w:t>
      </w:r>
      <w:r w:rsidRPr="00EE085E">
        <w:rPr>
          <w:rFonts w:ascii="Arial" w:eastAsia="Arial" w:hAnsi="Arial" w:cs="Arial"/>
          <w:color w:val="auto"/>
          <w:sz w:val="20"/>
          <w:szCs w:val="20"/>
        </w:rPr>
        <w:t xml:space="preserv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may be exposed to user Content that is offensive, indecent or objectionable.  Under no circumstances will We be liable in any way for any user Content, including, but not limited to, any errors or omissions in any user Content, or any loss or damage of any kind incurred as a result of the use of any user Content posted, transmitted or otherwise made available via the Service.  </w:t>
      </w:r>
    </w:p>
    <w:p w:rsidR="00C4366A" w:rsidRPr="00EE085E" w:rsidRDefault="00C4366A">
      <w:pPr>
        <w:contextualSpacing w:val="0"/>
        <w:jc w:val="both"/>
        <w:rPr>
          <w:rFonts w:ascii="Arial" w:hAnsi="Arial" w:cs="Arial"/>
          <w:color w:val="auto"/>
          <w:sz w:val="20"/>
          <w:szCs w:val="20"/>
        </w:rPr>
      </w:pPr>
    </w:p>
    <w:p w:rsidR="00CF22B4" w:rsidRDefault="0034411F" w:rsidP="00CF22B4">
      <w:pPr>
        <w:contextualSpacing w:val="0"/>
        <w:jc w:val="both"/>
        <w:rPr>
          <w:rFonts w:ascii="Arial" w:eastAsia="Arial" w:hAnsi="Arial" w:cs="Arial"/>
          <w:color w:val="auto"/>
          <w:sz w:val="20"/>
          <w:szCs w:val="20"/>
        </w:rPr>
      </w:pPr>
      <w:r w:rsidRPr="00EE085E">
        <w:rPr>
          <w:rFonts w:ascii="Arial" w:eastAsia="Arial" w:hAnsi="Arial" w:cs="Arial"/>
          <w:color w:val="auto"/>
          <w:sz w:val="20"/>
          <w:szCs w:val="20"/>
        </w:rPr>
        <w:t xml:space="preserve">We do not sell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Content to third parties. By making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r Content available to Our</w:t>
      </w:r>
      <w:r w:rsidR="007A7AFD" w:rsidRPr="00EE085E">
        <w:rPr>
          <w:rFonts w:ascii="Arial" w:eastAsia="Arial" w:hAnsi="Arial" w:cs="Arial"/>
          <w:color w:val="auto"/>
          <w:sz w:val="20"/>
          <w:szCs w:val="20"/>
        </w:rPr>
        <w:t xml:space="preserve"> </w:t>
      </w:r>
      <w:r w:rsidRPr="00EE085E">
        <w:rPr>
          <w:rFonts w:ascii="Arial" w:eastAsia="Arial" w:hAnsi="Arial" w:cs="Arial"/>
          <w:color w:val="auto"/>
          <w:sz w:val="20"/>
          <w:szCs w:val="20"/>
        </w:rPr>
        <w:t xml:space="preserve">Service,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are granting Us a non-exclusive, royalty-free, transferable, sub-licensable, worldwide license to use, host, display, store, cache, reproduce, publish, transmit, modify, re-format, re-arrange, distribute, and adapt (including, without limitation, in order to conform it to the requirements of any networks, devices, services, or media through which the Service </w:t>
      </w:r>
      <w:r w:rsidR="007A7AFD" w:rsidRPr="00EE085E">
        <w:rPr>
          <w:rFonts w:ascii="Arial" w:eastAsia="Arial" w:hAnsi="Arial" w:cs="Arial"/>
          <w:color w:val="auto"/>
          <w:sz w:val="20"/>
          <w:szCs w:val="20"/>
        </w:rPr>
        <w:t>is</w:t>
      </w:r>
      <w:r w:rsidRPr="00EE085E">
        <w:rPr>
          <w:rFonts w:ascii="Arial" w:eastAsia="Arial" w:hAnsi="Arial" w:cs="Arial"/>
          <w:color w:val="auto"/>
          <w:sz w:val="20"/>
          <w:szCs w:val="20"/>
        </w:rPr>
        <w:t xml:space="preserve"> available), and create derivative works of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Content. </w:t>
      </w:r>
    </w:p>
    <w:p w:rsidR="00CF22B4" w:rsidRDefault="00CF22B4" w:rsidP="00CF22B4">
      <w:pPr>
        <w:contextualSpacing w:val="0"/>
        <w:jc w:val="both"/>
        <w:rPr>
          <w:rFonts w:ascii="Arial" w:eastAsia="Arial" w:hAnsi="Arial" w:cs="Arial"/>
          <w:color w:val="auto"/>
          <w:sz w:val="20"/>
          <w:szCs w:val="20"/>
        </w:rPr>
      </w:pPr>
    </w:p>
    <w:p w:rsidR="00C4366A" w:rsidRPr="00EE085E" w:rsidRDefault="0034411F" w:rsidP="00CF22B4">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The rights </w:t>
      </w:r>
      <w:proofErr w:type="gramStart"/>
      <w:r w:rsidR="007D2643" w:rsidRPr="00EE085E">
        <w:rPr>
          <w:rFonts w:ascii="Arial" w:eastAsia="Arial" w:hAnsi="Arial" w:cs="Arial"/>
          <w:color w:val="auto"/>
          <w:sz w:val="20"/>
          <w:szCs w:val="20"/>
        </w:rPr>
        <w:t>You</w:t>
      </w:r>
      <w:proofErr w:type="gramEnd"/>
      <w:r w:rsidRPr="00EE085E">
        <w:rPr>
          <w:rFonts w:ascii="Arial" w:eastAsia="Arial" w:hAnsi="Arial" w:cs="Arial"/>
          <w:color w:val="auto"/>
          <w:sz w:val="20"/>
          <w:szCs w:val="20"/>
        </w:rPr>
        <w:t xml:space="preserve"> grant to Us are for the limited purpose of operating and providing the Service, improving the</w:t>
      </w:r>
      <w:r w:rsidR="007A7AFD" w:rsidRPr="00EE085E">
        <w:rPr>
          <w:rFonts w:ascii="Arial" w:eastAsia="Arial" w:hAnsi="Arial" w:cs="Arial"/>
          <w:color w:val="auto"/>
          <w:sz w:val="20"/>
          <w:szCs w:val="20"/>
        </w:rPr>
        <w:t xml:space="preserve"> </w:t>
      </w:r>
      <w:r w:rsidRPr="00EE085E">
        <w:rPr>
          <w:rFonts w:ascii="Arial" w:eastAsia="Arial" w:hAnsi="Arial" w:cs="Arial"/>
          <w:color w:val="auto"/>
          <w:sz w:val="20"/>
          <w:szCs w:val="20"/>
        </w:rPr>
        <w:t xml:space="preserve">Service, and allowing Us to develop new services. </w:t>
      </w:r>
      <w:r w:rsidR="00181734" w:rsidRPr="00181734">
        <w:rPr>
          <w:rFonts w:ascii="Arial" w:eastAsia="Arial" w:hAnsi="Arial" w:cs="Arial"/>
          <w:color w:val="auto"/>
          <w:sz w:val="20"/>
          <w:szCs w:val="20"/>
        </w:rPr>
        <w:t xml:space="preserve">This includes the right </w:t>
      </w:r>
      <w:ins w:id="37" w:author="David Yamaguchi" w:date="2014-02-12T20:06:00Z">
        <w:r w:rsidR="00CF22B4">
          <w:rPr>
            <w:rFonts w:ascii="Arial" w:hAnsi="Arial" w:cs="Arial"/>
            <w:color w:val="auto"/>
            <w:sz w:val="20"/>
            <w:szCs w:val="20"/>
          </w:rPr>
          <w:t xml:space="preserve">(whether or not you have registered for the Service) </w:t>
        </w:r>
      </w:ins>
      <w:r w:rsidR="00181734" w:rsidRPr="00181734">
        <w:rPr>
          <w:rFonts w:ascii="Arial" w:eastAsia="Arial" w:hAnsi="Arial" w:cs="Arial"/>
          <w:color w:val="auto"/>
          <w:sz w:val="20"/>
          <w:szCs w:val="20"/>
        </w:rPr>
        <w:t xml:space="preserve">to systematically browse </w:t>
      </w:r>
      <w:proofErr w:type="gramStart"/>
      <w:r w:rsidR="00181734" w:rsidRPr="00181734">
        <w:rPr>
          <w:rFonts w:ascii="Arial" w:eastAsia="Arial" w:hAnsi="Arial" w:cs="Arial"/>
          <w:color w:val="auto"/>
          <w:sz w:val="20"/>
          <w:szCs w:val="20"/>
        </w:rPr>
        <w:t>Your</w:t>
      </w:r>
      <w:proofErr w:type="gramEnd"/>
      <w:r w:rsidR="00181734" w:rsidRPr="00181734">
        <w:rPr>
          <w:rFonts w:ascii="Arial" w:eastAsia="Arial" w:hAnsi="Arial" w:cs="Arial"/>
          <w:color w:val="auto"/>
          <w:sz w:val="20"/>
          <w:szCs w:val="20"/>
        </w:rPr>
        <w:t xml:space="preserve"> </w:t>
      </w:r>
      <w:r w:rsidR="00DF5B87" w:rsidRPr="003B0297">
        <w:rPr>
          <w:rFonts w:ascii="Arial" w:hAnsi="Arial" w:cs="Arial"/>
          <w:color w:val="auto"/>
          <w:sz w:val="20"/>
          <w:szCs w:val="20"/>
        </w:rPr>
        <w:t xml:space="preserve">blog site </w:t>
      </w:r>
      <w:r w:rsidR="00181734" w:rsidRPr="003B0297">
        <w:rPr>
          <w:rFonts w:ascii="Arial" w:hAnsi="Arial" w:cs="Arial"/>
          <w:color w:val="auto"/>
          <w:sz w:val="20"/>
          <w:szCs w:val="20"/>
        </w:rPr>
        <w:t>C</w:t>
      </w:r>
      <w:r w:rsidR="00DF5B87" w:rsidRPr="003B0297">
        <w:rPr>
          <w:rFonts w:ascii="Arial" w:hAnsi="Arial" w:cs="Arial"/>
          <w:color w:val="auto"/>
          <w:sz w:val="20"/>
          <w:szCs w:val="20"/>
        </w:rPr>
        <w:t>ontent</w:t>
      </w:r>
      <w:r w:rsidR="00CF22B4">
        <w:rPr>
          <w:rFonts w:ascii="Arial" w:hAnsi="Arial" w:cs="Arial"/>
          <w:color w:val="auto"/>
          <w:sz w:val="20"/>
          <w:szCs w:val="20"/>
        </w:rPr>
        <w:t xml:space="preserve">, </w:t>
      </w:r>
      <w:r w:rsidR="00DF5B87" w:rsidRPr="003B0297">
        <w:rPr>
          <w:rFonts w:ascii="Arial" w:hAnsi="Arial" w:cs="Arial"/>
          <w:color w:val="auto"/>
          <w:sz w:val="20"/>
          <w:szCs w:val="20"/>
        </w:rPr>
        <w:t xml:space="preserve">and </w:t>
      </w:r>
      <w:r w:rsidR="00181734">
        <w:rPr>
          <w:rFonts w:ascii="Arial" w:hAnsi="Arial" w:cs="Arial"/>
          <w:color w:val="auto"/>
          <w:sz w:val="20"/>
          <w:szCs w:val="20"/>
        </w:rPr>
        <w:t xml:space="preserve">Your </w:t>
      </w:r>
      <w:r w:rsidR="00DF5B87" w:rsidRPr="003B0297">
        <w:rPr>
          <w:rFonts w:ascii="Arial" w:hAnsi="Arial" w:cs="Arial"/>
          <w:color w:val="auto"/>
          <w:sz w:val="20"/>
          <w:szCs w:val="20"/>
        </w:rPr>
        <w:t xml:space="preserve">social media </w:t>
      </w:r>
      <w:r w:rsidR="00D07613">
        <w:rPr>
          <w:rFonts w:ascii="Arial" w:hAnsi="Arial" w:cs="Arial"/>
          <w:color w:val="auto"/>
          <w:sz w:val="20"/>
          <w:szCs w:val="20"/>
        </w:rPr>
        <w:t>C</w:t>
      </w:r>
      <w:r w:rsidR="00DF5B87" w:rsidRPr="003B0297">
        <w:rPr>
          <w:rFonts w:ascii="Arial" w:hAnsi="Arial" w:cs="Arial"/>
          <w:color w:val="auto"/>
          <w:sz w:val="20"/>
          <w:szCs w:val="20"/>
        </w:rPr>
        <w:t>ontent (</w:t>
      </w:r>
      <w:r w:rsidR="00181734">
        <w:rPr>
          <w:rFonts w:ascii="Arial" w:hAnsi="Arial" w:cs="Arial"/>
          <w:color w:val="auto"/>
          <w:sz w:val="20"/>
          <w:szCs w:val="20"/>
        </w:rPr>
        <w:t>to the extent such Content has been made</w:t>
      </w:r>
      <w:r w:rsidR="00DF5B87" w:rsidRPr="003B0297">
        <w:rPr>
          <w:rFonts w:ascii="Arial" w:hAnsi="Arial" w:cs="Arial"/>
          <w:color w:val="auto"/>
          <w:sz w:val="20"/>
          <w:szCs w:val="20"/>
        </w:rPr>
        <w:t xml:space="preserve"> public)</w:t>
      </w:r>
      <w:r w:rsidR="00D07613">
        <w:rPr>
          <w:rFonts w:ascii="Arial" w:hAnsi="Arial" w:cs="Arial"/>
          <w:color w:val="auto"/>
          <w:sz w:val="20"/>
          <w:szCs w:val="20"/>
        </w:rPr>
        <w:t xml:space="preserve"> via Our Service software</w:t>
      </w:r>
      <w:ins w:id="38" w:author="David Yamaguchi" w:date="2014-02-12T20:00:00Z">
        <w:r w:rsidR="00CF22B4">
          <w:rPr>
            <w:rFonts w:ascii="Arial" w:hAnsi="Arial" w:cs="Arial"/>
            <w:color w:val="auto"/>
            <w:sz w:val="20"/>
            <w:szCs w:val="20"/>
          </w:rPr>
          <w:t xml:space="preserve">, and to use such Content on Our </w:t>
        </w:r>
      </w:ins>
      <w:ins w:id="39" w:author="David Yamaguchi" w:date="2014-02-12T20:04:00Z">
        <w:r w:rsidR="00CF22B4">
          <w:rPr>
            <w:rFonts w:ascii="Arial" w:hAnsi="Arial" w:cs="Arial"/>
            <w:color w:val="auto"/>
            <w:sz w:val="20"/>
            <w:szCs w:val="20"/>
          </w:rPr>
          <w:t>s</w:t>
        </w:r>
      </w:ins>
      <w:ins w:id="40" w:author="David Yamaguchi" w:date="2014-02-12T20:00:00Z">
        <w:r w:rsidR="00CF22B4">
          <w:rPr>
            <w:rFonts w:ascii="Arial" w:hAnsi="Arial" w:cs="Arial"/>
            <w:color w:val="auto"/>
            <w:sz w:val="20"/>
            <w:szCs w:val="20"/>
          </w:rPr>
          <w:t>ite</w:t>
        </w:r>
      </w:ins>
      <w:r w:rsidR="00DF5B87" w:rsidRPr="003B0297">
        <w:rPr>
          <w:rFonts w:ascii="Arial" w:hAnsi="Arial" w:cs="Arial"/>
          <w:color w:val="auto"/>
          <w:sz w:val="20"/>
          <w:szCs w:val="20"/>
        </w:rPr>
        <w:t xml:space="preserve">. </w:t>
      </w:r>
      <w:ins w:id="41" w:author="David Yamaguchi" w:date="2014-02-12T20:00:00Z">
        <w:r w:rsidR="00CF22B4">
          <w:rPr>
            <w:rFonts w:ascii="Arial" w:hAnsi="Arial" w:cs="Arial"/>
            <w:color w:val="auto"/>
            <w:sz w:val="20"/>
            <w:szCs w:val="20"/>
          </w:rPr>
          <w:t xml:space="preserve">If </w:t>
        </w:r>
      </w:ins>
      <w:ins w:id="42" w:author="David Yamaguchi" w:date="2014-02-12T20:03:00Z">
        <w:r w:rsidR="00CF22B4">
          <w:rPr>
            <w:rFonts w:ascii="Arial" w:hAnsi="Arial" w:cs="Arial"/>
            <w:color w:val="auto"/>
            <w:sz w:val="20"/>
            <w:szCs w:val="20"/>
          </w:rPr>
          <w:t>You</w:t>
        </w:r>
        <w:r w:rsidR="00CF22B4" w:rsidRPr="00EE085E">
          <w:rPr>
            <w:rFonts w:ascii="Arial" w:eastAsia="Arial" w:hAnsi="Arial" w:cs="Arial"/>
            <w:color w:val="auto"/>
            <w:sz w:val="20"/>
            <w:szCs w:val="20"/>
          </w:rPr>
          <w:t xml:space="preserve"> do not wish </w:t>
        </w:r>
      </w:ins>
      <w:ins w:id="43" w:author="David Yamaguchi" w:date="2014-02-12T20:04:00Z">
        <w:r w:rsidR="00CF22B4">
          <w:rPr>
            <w:rFonts w:ascii="Arial" w:eastAsia="Arial" w:hAnsi="Arial" w:cs="Arial"/>
            <w:color w:val="auto"/>
            <w:sz w:val="20"/>
            <w:szCs w:val="20"/>
          </w:rPr>
          <w:t>to have such Content displayed on Our site, please contact Us, and we will promptly remove such Content</w:t>
        </w:r>
      </w:ins>
      <w:ins w:id="44" w:author="David Yamaguchi" w:date="2014-02-12T20:06:00Z">
        <w:r w:rsidR="00CF22B4">
          <w:rPr>
            <w:rFonts w:ascii="Arial" w:eastAsia="Arial" w:hAnsi="Arial" w:cs="Arial"/>
            <w:color w:val="auto"/>
            <w:sz w:val="20"/>
            <w:szCs w:val="20"/>
          </w:rPr>
          <w:t xml:space="preserve"> from the site</w:t>
        </w:r>
      </w:ins>
      <w:ins w:id="45" w:author="David Yamaguchi" w:date="2014-02-12T20:04:00Z">
        <w:r w:rsidR="00CF22B4">
          <w:rPr>
            <w:rFonts w:ascii="Arial" w:eastAsia="Arial" w:hAnsi="Arial" w:cs="Arial"/>
            <w:color w:val="auto"/>
            <w:sz w:val="20"/>
            <w:szCs w:val="20"/>
          </w:rPr>
          <w:t>.</w:t>
        </w:r>
      </w:ins>
      <w:ins w:id="46" w:author="David Yamaguchi" w:date="2014-02-12T20:00:00Z">
        <w:r w:rsidR="00CF22B4">
          <w:rPr>
            <w:rFonts w:ascii="Arial" w:hAnsi="Arial" w:cs="Arial"/>
            <w:color w:val="auto"/>
            <w:sz w:val="20"/>
            <w:szCs w:val="20"/>
          </w:rPr>
          <w:t xml:space="preserve"> </w:t>
        </w:r>
      </w:ins>
      <w:r w:rsidRPr="00EE085E">
        <w:rPr>
          <w:rFonts w:ascii="Arial" w:eastAsia="Arial" w:hAnsi="Arial" w:cs="Arial"/>
          <w:color w:val="auto"/>
          <w:sz w:val="20"/>
          <w:szCs w:val="20"/>
        </w:rPr>
        <w:t xml:space="preserve">The reference in this license to "derivative works" is not intended to give Us a right to make substantive changes or derivations to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Content, but does enable other users to redistribute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Content by means of their own accounts in a manner that allows users to, for example, add captions, text, commentary, filters, photo-editing, or other Content in connection with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Content. </w:t>
      </w:r>
    </w:p>
    <w:p w:rsidR="007A7AFD" w:rsidRPr="00EE085E" w:rsidRDefault="007A7AFD" w:rsidP="0028539C">
      <w:pPr>
        <w:contextualSpacing w:val="0"/>
        <w:jc w:val="both"/>
        <w:rPr>
          <w:rFonts w:ascii="Arial" w:eastAsia="Arial" w:hAnsi="Arial" w:cs="Arial"/>
          <w:color w:val="auto"/>
          <w:sz w:val="20"/>
          <w:szCs w:val="20"/>
        </w:rPr>
      </w:pPr>
    </w:p>
    <w:p w:rsidR="00C4366A" w:rsidRPr="00EE085E" w:rsidRDefault="0034411F" w:rsidP="0028539C">
      <w:pPr>
        <w:contextualSpacing w:val="0"/>
        <w:jc w:val="both"/>
        <w:rPr>
          <w:rFonts w:ascii="Arial" w:hAnsi="Arial" w:cs="Arial"/>
          <w:color w:val="auto"/>
          <w:sz w:val="20"/>
          <w:szCs w:val="20"/>
        </w:rPr>
      </w:pPr>
      <w:r w:rsidRPr="00EE085E">
        <w:rPr>
          <w:rFonts w:ascii="Arial" w:eastAsia="Arial" w:hAnsi="Arial" w:cs="Arial"/>
          <w:color w:val="auto"/>
          <w:sz w:val="20"/>
          <w:szCs w:val="20"/>
        </w:rPr>
        <w:t>Opinions, advice, statements, offers, or other information or content made available through the Service, but not directly by Us, are those of their respective authors, and should not necessarily be relied upon. Such authors are solely responsible for such content. We do not guarantee the accuracy, completeness, or usefulness of any information on the</w:t>
      </w:r>
      <w:r w:rsidR="007A7AFD" w:rsidRPr="00EE085E">
        <w:rPr>
          <w:rFonts w:ascii="Arial" w:eastAsia="Arial" w:hAnsi="Arial" w:cs="Arial"/>
          <w:color w:val="auto"/>
          <w:sz w:val="20"/>
          <w:szCs w:val="20"/>
        </w:rPr>
        <w:t xml:space="preserve"> </w:t>
      </w:r>
      <w:r w:rsidRPr="00EE085E">
        <w:rPr>
          <w:rFonts w:ascii="Arial" w:eastAsia="Arial" w:hAnsi="Arial" w:cs="Arial"/>
          <w:color w:val="auto"/>
          <w:sz w:val="20"/>
          <w:szCs w:val="20"/>
        </w:rPr>
        <w:t>Service</w:t>
      </w:r>
      <w:r w:rsidR="003C71A9">
        <w:rPr>
          <w:rFonts w:ascii="Arial" w:eastAsia="Arial" w:hAnsi="Arial" w:cs="Arial"/>
          <w:color w:val="auto"/>
          <w:sz w:val="20"/>
          <w:szCs w:val="20"/>
        </w:rPr>
        <w:t>. We also</w:t>
      </w:r>
      <w:r w:rsidRPr="00EE085E">
        <w:rPr>
          <w:rFonts w:ascii="Arial" w:eastAsia="Arial" w:hAnsi="Arial" w:cs="Arial"/>
          <w:color w:val="auto"/>
          <w:sz w:val="20"/>
          <w:szCs w:val="20"/>
        </w:rPr>
        <w:t xml:space="preserve"> do </w:t>
      </w:r>
      <w:r w:rsidR="003C71A9">
        <w:rPr>
          <w:rFonts w:ascii="Arial" w:eastAsia="Arial" w:hAnsi="Arial" w:cs="Arial"/>
          <w:color w:val="auto"/>
          <w:sz w:val="20"/>
          <w:szCs w:val="20"/>
        </w:rPr>
        <w:t xml:space="preserve">not </w:t>
      </w:r>
      <w:r w:rsidRPr="00EE085E">
        <w:rPr>
          <w:rFonts w:ascii="Arial" w:eastAsia="Arial" w:hAnsi="Arial" w:cs="Arial"/>
          <w:color w:val="auto"/>
          <w:sz w:val="20"/>
          <w:szCs w:val="20"/>
        </w:rPr>
        <w:t>adopt or endorse</w:t>
      </w:r>
      <w:r w:rsidR="003C71A9">
        <w:rPr>
          <w:rFonts w:ascii="Arial" w:eastAsia="Arial" w:hAnsi="Arial" w:cs="Arial"/>
          <w:color w:val="auto"/>
          <w:sz w:val="20"/>
          <w:szCs w:val="20"/>
        </w:rPr>
        <w:t>,</w:t>
      </w:r>
      <w:r w:rsidRPr="00EE085E">
        <w:rPr>
          <w:rFonts w:ascii="Arial" w:eastAsia="Arial" w:hAnsi="Arial" w:cs="Arial"/>
          <w:color w:val="auto"/>
          <w:sz w:val="20"/>
          <w:szCs w:val="20"/>
        </w:rPr>
        <w:t xml:space="preserve"> nor are We responsible for the accuracy or reliability of any opinion, advice, or statement made by parties other than Us. Under no circumstances will We be responsible for any loss or damage resulting from anyone's reliance on information or other </w:t>
      </w:r>
      <w:r w:rsidR="003C71A9">
        <w:rPr>
          <w:rFonts w:ascii="Arial" w:eastAsia="Arial" w:hAnsi="Arial" w:cs="Arial"/>
          <w:color w:val="auto"/>
          <w:sz w:val="20"/>
          <w:szCs w:val="20"/>
        </w:rPr>
        <w:t>C</w:t>
      </w:r>
      <w:r w:rsidRPr="00EE085E">
        <w:rPr>
          <w:rFonts w:ascii="Arial" w:eastAsia="Arial" w:hAnsi="Arial" w:cs="Arial"/>
          <w:color w:val="auto"/>
          <w:sz w:val="20"/>
          <w:szCs w:val="20"/>
        </w:rPr>
        <w:t xml:space="preserve">ontent posted on the Service, or transmitted to users. We reserve the right, but We have no obligation, to monitor the materials posted in the public areas of the Service. </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5.</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 xml:space="preserve">Removal of Content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We may remove any Content and suspend or terminate any accounts at any time for any reason (including, but not limited to, upon receipt of claims or allegations from third parties or authorities relating to such Content), or for no reason at all.  We may also impose limits on certain features and services or restrict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r access to parts or all of the</w:t>
      </w:r>
      <w:r w:rsidR="007A7AFD" w:rsidRPr="00EE085E">
        <w:rPr>
          <w:rFonts w:ascii="Arial" w:eastAsia="Arial" w:hAnsi="Arial" w:cs="Arial"/>
          <w:color w:val="auto"/>
          <w:sz w:val="20"/>
          <w:szCs w:val="20"/>
        </w:rPr>
        <w:t xml:space="preserve"> </w:t>
      </w:r>
      <w:r w:rsidRPr="00EE085E">
        <w:rPr>
          <w:rFonts w:ascii="Arial" w:eastAsia="Arial" w:hAnsi="Arial" w:cs="Arial"/>
          <w:color w:val="auto"/>
          <w:sz w:val="20"/>
          <w:szCs w:val="20"/>
        </w:rPr>
        <w:t>Service</w:t>
      </w:r>
      <w:r w:rsidR="00A2244F" w:rsidRPr="00EE085E">
        <w:rPr>
          <w:rFonts w:ascii="Arial" w:eastAsia="Arial" w:hAnsi="Arial" w:cs="Arial"/>
          <w:color w:val="auto"/>
          <w:sz w:val="20"/>
          <w:szCs w:val="20"/>
        </w:rPr>
        <w:t>,</w:t>
      </w:r>
      <w:r w:rsidRPr="00EE085E">
        <w:rPr>
          <w:rFonts w:ascii="Arial" w:eastAsia="Arial" w:hAnsi="Arial" w:cs="Arial"/>
          <w:color w:val="auto"/>
          <w:sz w:val="20"/>
          <w:szCs w:val="20"/>
        </w:rPr>
        <w:t xml:space="preserve"> or </w:t>
      </w:r>
      <w:r w:rsidR="00A2244F" w:rsidRPr="00EE085E">
        <w:rPr>
          <w:rFonts w:ascii="Arial" w:eastAsia="Arial" w:hAnsi="Arial" w:cs="Arial"/>
          <w:color w:val="auto"/>
          <w:sz w:val="20"/>
          <w:szCs w:val="20"/>
        </w:rPr>
        <w:t xml:space="preserve">any </w:t>
      </w:r>
      <w:r w:rsidRPr="00EE085E">
        <w:rPr>
          <w:rFonts w:ascii="Arial" w:eastAsia="Arial" w:hAnsi="Arial" w:cs="Arial"/>
          <w:color w:val="auto"/>
          <w:sz w:val="20"/>
          <w:szCs w:val="20"/>
        </w:rPr>
        <w:t>Content</w:t>
      </w:r>
      <w:r w:rsidR="003C71A9">
        <w:rPr>
          <w:rFonts w:ascii="Arial" w:eastAsia="Arial" w:hAnsi="Arial" w:cs="Arial"/>
          <w:color w:val="auto"/>
          <w:sz w:val="20"/>
          <w:szCs w:val="20"/>
        </w:rPr>
        <w:t>,</w:t>
      </w:r>
      <w:r w:rsidRPr="00EE085E">
        <w:rPr>
          <w:rFonts w:ascii="Arial" w:eastAsia="Arial" w:hAnsi="Arial" w:cs="Arial"/>
          <w:color w:val="auto"/>
          <w:sz w:val="20"/>
          <w:szCs w:val="20"/>
        </w:rPr>
        <w:t xml:space="preserve"> without notice or liability.  </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6.</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Confidentiality</w:t>
      </w:r>
    </w:p>
    <w:p w:rsidR="00C4366A" w:rsidRPr="00EE085E" w:rsidRDefault="00C4366A">
      <w:pPr>
        <w:contextualSpacing w:val="0"/>
        <w:jc w:val="both"/>
        <w:rPr>
          <w:rFonts w:ascii="Arial" w:hAnsi="Arial" w:cs="Arial"/>
          <w:color w:val="auto"/>
          <w:sz w:val="20"/>
          <w:szCs w:val="20"/>
        </w:rPr>
      </w:pPr>
    </w:p>
    <w:p w:rsidR="00C4366A" w:rsidRPr="00EE085E" w:rsidRDefault="007D2643">
      <w:pPr>
        <w:contextualSpacing w:val="0"/>
        <w:jc w:val="both"/>
        <w:rPr>
          <w:rFonts w:ascii="Arial" w:eastAsia="Arial" w:hAnsi="Arial" w:cs="Arial"/>
          <w:color w:val="auto"/>
          <w:sz w:val="20"/>
          <w:szCs w:val="20"/>
        </w:rPr>
      </w:pP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agree not to use any technical, financial, strategic and other proprietary and confidential information relating to Our business, operations and properties (“Confidential Information”) disclosed to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for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w:t>
      </w:r>
      <w:r w:rsidR="0034411F" w:rsidRPr="00EE085E">
        <w:rPr>
          <w:rFonts w:ascii="Arial" w:eastAsia="Arial" w:hAnsi="Arial" w:cs="Arial"/>
          <w:color w:val="auto"/>
          <w:sz w:val="20"/>
          <w:szCs w:val="20"/>
        </w:rPr>
        <w:lastRenderedPageBreak/>
        <w:t xml:space="preserve">own use or for any purpose other than as contemplated herein.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shall not disclose or permit disclosure of any Confidential Information to third parties.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agree to take all reasonable measures to protect the secrecy of and avoid disclosure or use of Confidential Information of </w:t>
      </w:r>
      <w:r w:rsidR="0026238C" w:rsidRPr="00EE085E">
        <w:rPr>
          <w:rFonts w:ascii="Arial" w:eastAsia="Arial" w:hAnsi="Arial" w:cs="Arial"/>
          <w:color w:val="auto"/>
          <w:sz w:val="20"/>
          <w:szCs w:val="20"/>
        </w:rPr>
        <w:t>The Shelf</w:t>
      </w:r>
      <w:r w:rsidR="0034411F" w:rsidRPr="00EE085E">
        <w:rPr>
          <w:rFonts w:ascii="Arial" w:eastAsia="Arial" w:hAnsi="Arial" w:cs="Arial"/>
          <w:color w:val="auto"/>
          <w:sz w:val="20"/>
          <w:szCs w:val="20"/>
        </w:rPr>
        <w:t xml:space="preserve"> in order to prevent it from falling into the public domain. Notwithstanding the above,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shall not have liability to Us with regard to any disclosure of Confidential Information which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can prove: (a) was in the public domain at the time it was disclosed by Us or has entered the public domain through no fault of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rs; (b) was known to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without restriction, at the time of disclosure, as demonstrated by files in existence at the time of disclosure; (c) is disclosed with Our prior written approval</w:t>
      </w:r>
      <w:r w:rsidR="003C71A9">
        <w:rPr>
          <w:rFonts w:ascii="Arial" w:eastAsia="Arial" w:hAnsi="Arial" w:cs="Arial"/>
          <w:color w:val="auto"/>
          <w:sz w:val="20"/>
          <w:szCs w:val="20"/>
        </w:rPr>
        <w:t>;</w:t>
      </w:r>
      <w:r w:rsidR="0034411F" w:rsidRPr="00EE085E">
        <w:rPr>
          <w:rFonts w:ascii="Arial" w:eastAsia="Arial" w:hAnsi="Arial" w:cs="Arial"/>
          <w:color w:val="auto"/>
          <w:sz w:val="20"/>
          <w:szCs w:val="20"/>
        </w:rPr>
        <w:t xml:space="preserve"> (d) becomes known to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without restriction, from a source other than </w:t>
      </w:r>
      <w:r w:rsidR="0026238C" w:rsidRPr="00EE085E">
        <w:rPr>
          <w:rFonts w:ascii="Arial" w:eastAsia="Arial" w:hAnsi="Arial" w:cs="Arial"/>
          <w:color w:val="auto"/>
          <w:sz w:val="20"/>
          <w:szCs w:val="20"/>
        </w:rPr>
        <w:t>The Shelf</w:t>
      </w:r>
      <w:r w:rsidR="0034411F" w:rsidRPr="00EE085E">
        <w:rPr>
          <w:rFonts w:ascii="Arial" w:eastAsia="Arial" w:hAnsi="Arial" w:cs="Arial"/>
          <w:color w:val="auto"/>
          <w:sz w:val="20"/>
          <w:szCs w:val="20"/>
        </w:rPr>
        <w:t xml:space="preserve"> without breach of these Terms of Use by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and otherwise not in violation of Our rights; or (e) is disclosed pursuant to the order or requirement of a court, administrative agency, or other governmental body; provided, however, that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shall provide prompt notice of such court order or requirement to Us to enable Us to seek a protective order or otherwise prevent or restrict such disclosure.</w:t>
      </w:r>
    </w:p>
    <w:p w:rsidR="00056640" w:rsidRPr="00EE085E" w:rsidRDefault="00056640">
      <w:pPr>
        <w:contextualSpacing w:val="0"/>
        <w:jc w:val="both"/>
        <w:rPr>
          <w:rFonts w:ascii="Arial" w:eastAsia="Arial" w:hAnsi="Arial" w:cs="Arial"/>
          <w:color w:val="auto"/>
          <w:sz w:val="20"/>
          <w:szCs w:val="20"/>
        </w:rPr>
      </w:pPr>
    </w:p>
    <w:p w:rsidR="00C4366A" w:rsidRPr="001A3E8D" w:rsidRDefault="005D1C17">
      <w:pPr>
        <w:tabs>
          <w:tab w:val="left" w:pos="0"/>
        </w:tabs>
        <w:ind w:right="90"/>
        <w:contextualSpacing w:val="0"/>
        <w:jc w:val="both"/>
        <w:rPr>
          <w:rFonts w:ascii="Arial" w:hAnsi="Arial" w:cs="Arial"/>
          <w:color w:val="auto"/>
          <w:sz w:val="20"/>
          <w:szCs w:val="20"/>
        </w:rPr>
      </w:pPr>
      <w:r w:rsidRPr="001A3E8D">
        <w:rPr>
          <w:rFonts w:ascii="Arial" w:eastAsia="Arial" w:hAnsi="Arial" w:cs="Arial"/>
          <w:b/>
          <w:color w:val="auto"/>
          <w:sz w:val="20"/>
          <w:szCs w:val="20"/>
        </w:rPr>
        <w:t>7.</w:t>
      </w:r>
      <w:r w:rsidRPr="001A3E8D">
        <w:rPr>
          <w:rFonts w:ascii="Arial" w:eastAsia="Arial" w:hAnsi="Arial" w:cs="Arial"/>
          <w:b/>
          <w:color w:val="auto"/>
          <w:sz w:val="20"/>
          <w:szCs w:val="20"/>
        </w:rPr>
        <w:tab/>
      </w:r>
      <w:r w:rsidR="0034411F" w:rsidRPr="001A3E8D">
        <w:rPr>
          <w:rFonts w:ascii="Arial" w:eastAsia="Arial" w:hAnsi="Arial" w:cs="Arial"/>
          <w:b/>
          <w:color w:val="auto"/>
          <w:sz w:val="20"/>
          <w:szCs w:val="20"/>
        </w:rPr>
        <w:t xml:space="preserve">Social Media and Third Party Sites  </w:t>
      </w:r>
      <w:r w:rsidR="0034411F" w:rsidRPr="001A3E8D">
        <w:rPr>
          <w:rFonts w:ascii="Arial" w:eastAsia="Arial" w:hAnsi="Arial" w:cs="Arial"/>
          <w:color w:val="auto"/>
          <w:sz w:val="20"/>
          <w:szCs w:val="20"/>
        </w:rPr>
        <w:t xml:space="preserve">                                                                                                                                                                 </w:t>
      </w:r>
    </w:p>
    <w:p w:rsidR="00AA186B" w:rsidRDefault="00AA186B">
      <w:pPr>
        <w:contextualSpacing w:val="0"/>
        <w:jc w:val="both"/>
        <w:rPr>
          <w:rFonts w:ascii="Arial" w:eastAsia="Arial" w:hAnsi="Arial" w:cs="Arial"/>
          <w:color w:val="auto"/>
          <w:sz w:val="20"/>
          <w:szCs w:val="20"/>
        </w:rPr>
      </w:pPr>
    </w:p>
    <w:p w:rsidR="00C4366A" w:rsidRPr="00EE085E" w:rsidRDefault="00A2244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As mentioned in Section 2 above, </w:t>
      </w:r>
      <w:r w:rsidR="001A3E8D">
        <w:rPr>
          <w:rFonts w:ascii="Arial" w:eastAsia="Arial" w:hAnsi="Arial" w:cs="Arial"/>
          <w:color w:val="auto"/>
          <w:sz w:val="20"/>
          <w:szCs w:val="20"/>
        </w:rPr>
        <w:t>a</w:t>
      </w:r>
      <w:r w:rsidR="0034411F" w:rsidRPr="00EE085E">
        <w:rPr>
          <w:rFonts w:ascii="Arial" w:eastAsia="Arial" w:hAnsi="Arial" w:cs="Arial"/>
          <w:color w:val="auto"/>
          <w:sz w:val="20"/>
          <w:szCs w:val="20"/>
        </w:rPr>
        <w:t xml:space="preserve">s part of the functionality of the </w:t>
      </w:r>
      <w:r w:rsidRPr="00EE085E">
        <w:rPr>
          <w:rFonts w:ascii="Arial" w:eastAsia="Arial" w:hAnsi="Arial" w:cs="Arial"/>
          <w:color w:val="auto"/>
          <w:sz w:val="20"/>
          <w:szCs w:val="20"/>
        </w:rPr>
        <w:t>Service</w:t>
      </w:r>
      <w:r w:rsidR="0034411F" w:rsidRPr="00EE085E">
        <w:rPr>
          <w:rFonts w:ascii="Arial" w:eastAsia="Arial" w:hAnsi="Arial" w:cs="Arial"/>
          <w:color w:val="auto"/>
          <w:sz w:val="20"/>
          <w:szCs w:val="20"/>
        </w:rPr>
        <w:t xml:space="preserve">,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may be able to </w:t>
      </w:r>
      <w:r w:rsidR="003C71A9">
        <w:rPr>
          <w:rFonts w:ascii="Arial" w:eastAsia="Arial" w:hAnsi="Arial" w:cs="Arial"/>
          <w:color w:val="auto"/>
          <w:sz w:val="20"/>
          <w:szCs w:val="20"/>
        </w:rPr>
        <w:t xml:space="preserve">register and </w:t>
      </w:r>
      <w:r w:rsidR="0034411F" w:rsidRPr="00EE085E">
        <w:rPr>
          <w:rFonts w:ascii="Arial" w:eastAsia="Arial" w:hAnsi="Arial" w:cs="Arial"/>
          <w:color w:val="auto"/>
          <w:sz w:val="20"/>
          <w:szCs w:val="20"/>
        </w:rPr>
        <w:t xml:space="preserve">login through online accounts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may have with third party service providers (each such account, a “Third Party Account”) by either: providing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Third Party Account login information through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w:t>
      </w:r>
      <w:r w:rsidR="0034411F" w:rsidRPr="00EE085E">
        <w:rPr>
          <w:rFonts w:ascii="Arial" w:eastAsia="Arial" w:hAnsi="Arial" w:cs="Arial"/>
          <w:color w:val="auto"/>
          <w:sz w:val="20"/>
          <w:szCs w:val="20"/>
        </w:rPr>
        <w:t xml:space="preserve"> or allowing Us to access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Third Party Account, as is permitted under the applicable terms and conditions that govern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use of each Third Party Account.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represent that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are entitled to disclose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Third Party Account login information to Us and/or grant Us access to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Third Party Account (including, but not limited to, for use for the purposes described herein), without breach by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of any of the terms and conditions that govern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use of the applicable Third Party Account and without obligating Us to pay any fees or making Us subject to any usage limitations imposed by such third party service providers. By granting Us access to any Third Party Accounts,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understand and agree that We may access, make available and store (if applicable) any </w:t>
      </w:r>
      <w:r w:rsidR="003C71A9">
        <w:rPr>
          <w:rFonts w:ascii="Arial" w:eastAsia="Arial" w:hAnsi="Arial" w:cs="Arial"/>
          <w:color w:val="auto"/>
          <w:sz w:val="20"/>
          <w:szCs w:val="20"/>
        </w:rPr>
        <w:t>C</w:t>
      </w:r>
      <w:r w:rsidR="0034411F" w:rsidRPr="00EE085E">
        <w:rPr>
          <w:rFonts w:ascii="Arial" w:eastAsia="Arial" w:hAnsi="Arial" w:cs="Arial"/>
          <w:color w:val="auto"/>
          <w:sz w:val="20"/>
          <w:szCs w:val="20"/>
        </w:rPr>
        <w:t xml:space="preserve">ontent that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have provided to and stored in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Third Party Account (the “Third Party Content”) so that it is available on and through the </w:t>
      </w:r>
      <w:r w:rsidR="00EE085E" w:rsidRPr="00EE085E">
        <w:rPr>
          <w:rFonts w:ascii="Arial" w:eastAsia="Arial" w:hAnsi="Arial" w:cs="Arial"/>
          <w:color w:val="auto"/>
          <w:sz w:val="20"/>
          <w:szCs w:val="20"/>
        </w:rPr>
        <w:t>Service</w:t>
      </w:r>
      <w:r w:rsidR="0034411F" w:rsidRPr="00EE085E">
        <w:rPr>
          <w:rFonts w:ascii="Arial" w:eastAsia="Arial" w:hAnsi="Arial" w:cs="Arial"/>
          <w:color w:val="auto"/>
          <w:sz w:val="20"/>
          <w:szCs w:val="20"/>
        </w:rPr>
        <w:t xml:space="preserve"> via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r account, including without limitation any friend, contacts or following/followed lists, and We may submit and receive additional information to</w:t>
      </w:r>
      <w:r w:rsidR="003C71A9">
        <w:rPr>
          <w:rFonts w:ascii="Arial" w:eastAsia="Arial" w:hAnsi="Arial" w:cs="Arial"/>
          <w:color w:val="auto"/>
          <w:sz w:val="20"/>
          <w:szCs w:val="20"/>
        </w:rPr>
        <w:t xml:space="preserve"> and from</w:t>
      </w:r>
      <w:r w:rsidR="0034411F" w:rsidRPr="00EE085E">
        <w:rPr>
          <w:rFonts w:ascii="Arial" w:eastAsia="Arial" w:hAnsi="Arial" w:cs="Arial"/>
          <w:color w:val="auto"/>
          <w:sz w:val="20"/>
          <w:szCs w:val="20"/>
        </w:rPr>
        <w:t xml:space="preserve">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Third Party Account as indicated herein. Unless otherwise specified in these Terms of Use, all Third Party Content shall be considered to be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Content for purposes of these Terms of Use. Depending on the Third Party Accounts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choose and subject to the privacy settings that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have set in such </w:t>
      </w:r>
      <w:r w:rsidR="003C71A9">
        <w:rPr>
          <w:rFonts w:ascii="Arial" w:eastAsia="Arial" w:hAnsi="Arial" w:cs="Arial"/>
          <w:color w:val="auto"/>
          <w:sz w:val="20"/>
          <w:szCs w:val="20"/>
        </w:rPr>
        <w:t>Third Party Accounts, personal</w:t>
      </w:r>
      <w:r w:rsidR="0034411F" w:rsidRPr="00EE085E">
        <w:rPr>
          <w:rFonts w:ascii="Arial" w:eastAsia="Arial" w:hAnsi="Arial" w:cs="Arial"/>
          <w:color w:val="auto"/>
          <w:sz w:val="20"/>
          <w:szCs w:val="20"/>
        </w:rPr>
        <w:t xml:space="preserve"> information (as defined in the Privacy Policy) that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post to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Third Party Accounts may be available on and through the </w:t>
      </w:r>
      <w:r w:rsidR="00EE085E" w:rsidRPr="00EE085E">
        <w:rPr>
          <w:rFonts w:ascii="Arial" w:eastAsia="Arial" w:hAnsi="Arial" w:cs="Arial"/>
          <w:color w:val="auto"/>
          <w:sz w:val="20"/>
          <w:szCs w:val="20"/>
        </w:rPr>
        <w:t>Service</w:t>
      </w:r>
      <w:r w:rsidR="0034411F" w:rsidRPr="00EE085E">
        <w:rPr>
          <w:rFonts w:ascii="Arial" w:eastAsia="Arial" w:hAnsi="Arial" w:cs="Arial"/>
          <w:color w:val="auto"/>
          <w:sz w:val="20"/>
          <w:szCs w:val="20"/>
        </w:rPr>
        <w:t xml:space="preserve">. Please note that if a Third Party Account or associated service becomes unavailable or the access to such Third Party Account is terminated by the third party service provider, then Third Party Content may no longer be available on and through the </w:t>
      </w:r>
      <w:r w:rsidR="00EE085E" w:rsidRPr="00EE085E">
        <w:rPr>
          <w:rFonts w:ascii="Arial" w:eastAsia="Arial" w:hAnsi="Arial" w:cs="Arial"/>
          <w:color w:val="auto"/>
          <w:sz w:val="20"/>
          <w:szCs w:val="20"/>
        </w:rPr>
        <w:t>Service</w:t>
      </w:r>
      <w:r w:rsidR="0034411F" w:rsidRPr="00EE085E">
        <w:rPr>
          <w:rFonts w:ascii="Arial" w:eastAsia="Arial" w:hAnsi="Arial" w:cs="Arial"/>
          <w:color w:val="auto"/>
          <w:sz w:val="20"/>
          <w:szCs w:val="20"/>
        </w:rPr>
        <w:t xml:space="preserve">. PLEASE NOTE THAT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RELATIONSHIPS WITH THE THIRD PARTY SERVICE PROVIDERS ASSOCIATED WITH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R THIRD PARTY ACCOUNTS ARE GOVERNED SOLELY BY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R AGREEMENT(S) WITH SUCH THIRD PARTY SERVICE PROVIDERS. We make no effort to review any Third Party Content for any purpose, including but not limited to, for accuracy, legality or non-infringement, and We are not responsible for any Third Party Content.</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Links to third party websites are not endorsements or referrals of any products, services or information contained in such websites.  Information provided and opinions expressed by others do not necessarily represent </w:t>
      </w:r>
      <w:r w:rsidR="003C71A9">
        <w:rPr>
          <w:rFonts w:ascii="Arial" w:eastAsia="Arial" w:hAnsi="Arial" w:cs="Arial"/>
          <w:color w:val="auto"/>
          <w:sz w:val="20"/>
          <w:szCs w:val="20"/>
        </w:rPr>
        <w:t>O</w:t>
      </w:r>
      <w:r w:rsidRPr="00EE085E">
        <w:rPr>
          <w:rFonts w:ascii="Arial" w:eastAsia="Arial" w:hAnsi="Arial" w:cs="Arial"/>
          <w:color w:val="auto"/>
          <w:sz w:val="20"/>
          <w:szCs w:val="20"/>
        </w:rPr>
        <w:t xml:space="preserve">ur opinions. We expressly disclaim any and all liability resulting from reliance on such information or opinions.  Some products, manufacturers and service providers may be mentioned in or on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Mention of these products, manufacturers or service providers does not constitute an endorsement by Us. We shall have the right, at our sole discretion, to remove links and images attached to such links, if such links are flagged by users as offensive.</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8.</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 xml:space="preserve">Use Restrictions  </w:t>
      </w:r>
    </w:p>
    <w:p w:rsidR="00C4366A" w:rsidRPr="00EE085E" w:rsidRDefault="00C4366A">
      <w:pPr>
        <w:contextualSpacing w:val="0"/>
        <w:jc w:val="both"/>
        <w:rPr>
          <w:rFonts w:ascii="Arial" w:hAnsi="Arial" w:cs="Arial"/>
          <w:color w:val="auto"/>
          <w:sz w:val="20"/>
          <w:szCs w:val="20"/>
        </w:rPr>
      </w:pPr>
    </w:p>
    <w:p w:rsidR="00C4366A" w:rsidRPr="00EE085E" w:rsidRDefault="007D2643">
      <w:pPr>
        <w:contextualSpacing w:val="0"/>
        <w:jc w:val="both"/>
        <w:rPr>
          <w:rFonts w:ascii="Arial" w:hAnsi="Arial" w:cs="Arial"/>
          <w:color w:val="auto"/>
          <w:sz w:val="20"/>
          <w:szCs w:val="20"/>
        </w:rPr>
      </w:pP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represent and warrant that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will not use the </w:t>
      </w:r>
      <w:r w:rsidR="00EE085E" w:rsidRPr="00EE085E">
        <w:rPr>
          <w:rFonts w:ascii="Arial" w:eastAsia="Arial" w:hAnsi="Arial" w:cs="Arial"/>
          <w:color w:val="auto"/>
          <w:sz w:val="20"/>
          <w:szCs w:val="20"/>
        </w:rPr>
        <w:t>Service</w:t>
      </w:r>
      <w:r w:rsidR="0034411F" w:rsidRPr="00EE085E">
        <w:rPr>
          <w:rFonts w:ascii="Arial" w:eastAsia="Arial" w:hAnsi="Arial" w:cs="Arial"/>
          <w:color w:val="auto"/>
          <w:sz w:val="20"/>
          <w:szCs w:val="20"/>
        </w:rPr>
        <w:t xml:space="preserve"> to:</w:t>
      </w:r>
    </w:p>
    <w:p w:rsidR="00C4366A" w:rsidRPr="00EE085E" w:rsidRDefault="00C4366A">
      <w:pPr>
        <w:contextualSpacing w:val="0"/>
        <w:jc w:val="both"/>
        <w:rPr>
          <w:rFonts w:ascii="Arial" w:hAnsi="Arial" w:cs="Arial"/>
          <w:color w:val="auto"/>
          <w:sz w:val="20"/>
          <w:szCs w:val="20"/>
        </w:rPr>
      </w:pP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Upload, post, email, transmit or otherwise make available any Content that is unlawful, harmful, threatening, abusive, harassing, tortious, defamatory, vulgar, obscene, libelous, invasive of another's privacy, hateful, or racially, ethnically or otherwise objectionable.</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Abuse, harass, threaten, impersonate stalk or intimidate other users.</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lastRenderedPageBreak/>
        <w:t xml:space="preserve">Express or imply that any statements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make are endorsed by Us, without Our specific prior written consent.</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Use any robot, spider, site search/retrieval application, or other manual or automatic device or process to retrieve, index, "data mine", or in any way reproduce or circumvent the presentation of the Service.</w:t>
      </w:r>
    </w:p>
    <w:p w:rsidR="00A75DD1" w:rsidRPr="007C7BB6" w:rsidRDefault="0034411F" w:rsidP="006C4DA9">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Interfere with or disrupt the Service</w:t>
      </w:r>
      <w:r w:rsidR="006C4DA9" w:rsidRPr="00EE085E">
        <w:rPr>
          <w:rFonts w:ascii="Arial" w:eastAsia="Arial" w:hAnsi="Arial" w:cs="Arial"/>
          <w:color w:val="auto"/>
          <w:sz w:val="20"/>
          <w:szCs w:val="20"/>
        </w:rPr>
        <w:t>,</w:t>
      </w:r>
      <w:r w:rsidRPr="00EE085E">
        <w:rPr>
          <w:rFonts w:ascii="Arial" w:eastAsia="Arial" w:hAnsi="Arial" w:cs="Arial"/>
          <w:color w:val="auto"/>
          <w:sz w:val="20"/>
          <w:szCs w:val="20"/>
        </w:rPr>
        <w:t xml:space="preserve"> or the servers or networks connected to the</w:t>
      </w:r>
      <w:r w:rsidR="00A75DD1">
        <w:rPr>
          <w:rFonts w:ascii="Arial" w:eastAsia="Arial" w:hAnsi="Arial" w:cs="Arial"/>
          <w:color w:val="auto"/>
          <w:sz w:val="20"/>
          <w:szCs w:val="20"/>
        </w:rPr>
        <w:t xml:space="preserve"> Service</w:t>
      </w:r>
      <w:r w:rsidR="001A3E8D">
        <w:rPr>
          <w:rFonts w:ascii="Arial" w:eastAsia="Arial" w:hAnsi="Arial" w:cs="Arial"/>
          <w:color w:val="auto"/>
          <w:sz w:val="20"/>
          <w:szCs w:val="20"/>
        </w:rPr>
        <w:t>.</w:t>
      </w:r>
    </w:p>
    <w:p w:rsidR="00C4366A" w:rsidRPr="00EE085E" w:rsidRDefault="0034411F" w:rsidP="006C4DA9">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Exploit anyone in a sexual or violent manner.</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 xml:space="preserve">Solicit personal information from anyone under </w:t>
      </w:r>
      <w:r w:rsidR="00563B08">
        <w:rPr>
          <w:rFonts w:ascii="Arial" w:eastAsia="Arial" w:hAnsi="Arial" w:cs="Arial"/>
          <w:color w:val="auto"/>
          <w:sz w:val="20"/>
          <w:szCs w:val="20"/>
        </w:rPr>
        <w:t xml:space="preserve">the age of </w:t>
      </w:r>
      <w:r w:rsidRPr="00EE085E">
        <w:rPr>
          <w:rFonts w:ascii="Arial" w:eastAsia="Arial" w:hAnsi="Arial" w:cs="Arial"/>
          <w:color w:val="auto"/>
          <w:sz w:val="20"/>
          <w:szCs w:val="20"/>
        </w:rPr>
        <w:t>13.</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Harm minors in any way.</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 xml:space="preserve">Forge headers or otherwise manipulate identifiers to disguise the origin of any </w:t>
      </w:r>
      <w:r w:rsidR="00563B08">
        <w:rPr>
          <w:rFonts w:ascii="Arial" w:eastAsia="Arial" w:hAnsi="Arial" w:cs="Arial"/>
          <w:color w:val="auto"/>
          <w:sz w:val="20"/>
          <w:szCs w:val="20"/>
        </w:rPr>
        <w:t>C</w:t>
      </w:r>
      <w:r w:rsidRPr="00EE085E">
        <w:rPr>
          <w:rFonts w:ascii="Arial" w:eastAsia="Arial" w:hAnsi="Arial" w:cs="Arial"/>
          <w:color w:val="auto"/>
          <w:sz w:val="20"/>
          <w:szCs w:val="20"/>
        </w:rPr>
        <w:t xml:space="preserve">ontent transmitted through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or attempt to impersonate another user, person or entity.</w:t>
      </w:r>
    </w:p>
    <w:p w:rsidR="005A1326" w:rsidRPr="00563B08" w:rsidRDefault="00563B08">
      <w:pPr>
        <w:numPr>
          <w:ilvl w:val="0"/>
          <w:numId w:val="2"/>
        </w:numPr>
        <w:ind w:hanging="359"/>
        <w:jc w:val="both"/>
        <w:rPr>
          <w:rFonts w:ascii="Arial" w:hAnsi="Arial" w:cs="Arial"/>
          <w:color w:val="auto"/>
          <w:sz w:val="20"/>
          <w:szCs w:val="20"/>
        </w:rPr>
      </w:pPr>
      <w:r>
        <w:rPr>
          <w:rFonts w:ascii="Arial" w:hAnsi="Arial" w:cs="Arial"/>
          <w:iCs/>
          <w:color w:val="auto"/>
          <w:sz w:val="20"/>
          <w:szCs w:val="20"/>
        </w:rPr>
        <w:t>D</w:t>
      </w:r>
      <w:r w:rsidR="005A1326" w:rsidRPr="00563B08">
        <w:rPr>
          <w:rFonts w:ascii="Arial" w:hAnsi="Arial" w:cs="Arial"/>
          <w:iCs/>
          <w:color w:val="auto"/>
          <w:sz w:val="20"/>
          <w:szCs w:val="20"/>
        </w:rPr>
        <w:t>ownload list</w:t>
      </w:r>
      <w:r>
        <w:rPr>
          <w:rFonts w:ascii="Arial" w:hAnsi="Arial" w:cs="Arial"/>
          <w:iCs/>
          <w:color w:val="auto"/>
          <w:sz w:val="20"/>
          <w:szCs w:val="20"/>
        </w:rPr>
        <w:t>s</w:t>
      </w:r>
      <w:r w:rsidR="005A1326" w:rsidRPr="00563B08">
        <w:rPr>
          <w:rFonts w:ascii="Arial" w:hAnsi="Arial" w:cs="Arial"/>
          <w:iCs/>
          <w:color w:val="auto"/>
          <w:sz w:val="20"/>
          <w:szCs w:val="20"/>
        </w:rPr>
        <w:t xml:space="preserve"> of other users </w:t>
      </w:r>
      <w:r w:rsidR="00A75DD1" w:rsidRPr="00563B08">
        <w:rPr>
          <w:rFonts w:ascii="Arial" w:hAnsi="Arial" w:cs="Arial"/>
          <w:iCs/>
          <w:color w:val="auto"/>
          <w:sz w:val="20"/>
          <w:szCs w:val="20"/>
        </w:rPr>
        <w:t xml:space="preserve">of the </w:t>
      </w:r>
      <w:r w:rsidR="00A81092" w:rsidRPr="00563B08">
        <w:rPr>
          <w:rFonts w:ascii="Arial" w:hAnsi="Arial" w:cs="Arial"/>
          <w:iCs/>
          <w:color w:val="auto"/>
          <w:sz w:val="20"/>
          <w:szCs w:val="20"/>
        </w:rPr>
        <w:t>Service and</w:t>
      </w:r>
      <w:r w:rsidR="00A75DD1" w:rsidRPr="00563B08">
        <w:rPr>
          <w:rFonts w:ascii="Arial" w:hAnsi="Arial" w:cs="Arial"/>
          <w:iCs/>
          <w:color w:val="auto"/>
          <w:sz w:val="20"/>
          <w:szCs w:val="20"/>
        </w:rPr>
        <w:t xml:space="preserve"> use</w:t>
      </w:r>
      <w:r w:rsidR="005A1326" w:rsidRPr="00563B08">
        <w:rPr>
          <w:rFonts w:ascii="Arial" w:hAnsi="Arial" w:cs="Arial"/>
          <w:iCs/>
          <w:color w:val="auto"/>
          <w:sz w:val="20"/>
          <w:szCs w:val="20"/>
        </w:rPr>
        <w:t xml:space="preserve"> their information </w:t>
      </w:r>
      <w:r>
        <w:rPr>
          <w:rFonts w:ascii="Arial" w:hAnsi="Arial" w:cs="Arial"/>
          <w:iCs/>
          <w:color w:val="auto"/>
          <w:sz w:val="20"/>
          <w:szCs w:val="20"/>
        </w:rPr>
        <w:t xml:space="preserve">to for </w:t>
      </w:r>
      <w:r w:rsidR="0059727B">
        <w:rPr>
          <w:rFonts w:ascii="Arial" w:hAnsi="Arial" w:cs="Arial"/>
          <w:iCs/>
          <w:color w:val="auto"/>
          <w:sz w:val="20"/>
          <w:szCs w:val="20"/>
        </w:rPr>
        <w:t>Y</w:t>
      </w:r>
      <w:r>
        <w:rPr>
          <w:rFonts w:ascii="Arial" w:hAnsi="Arial" w:cs="Arial"/>
          <w:iCs/>
          <w:color w:val="auto"/>
          <w:sz w:val="20"/>
          <w:szCs w:val="20"/>
        </w:rPr>
        <w:t xml:space="preserve">our own business reasons. </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 xml:space="preserve">"Frame" or "mirror" any part of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without Our prior written authorization or use meta tags or code or other devices containing any reference to Us or </w:t>
      </w:r>
      <w:r w:rsidR="002E6560" w:rsidRPr="00EE085E">
        <w:rPr>
          <w:rFonts w:ascii="Arial" w:eastAsia="Arial" w:hAnsi="Arial" w:cs="Arial"/>
          <w:color w:val="auto"/>
          <w:sz w:val="20"/>
          <w:szCs w:val="20"/>
        </w:rPr>
        <w:t xml:space="preserve">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in order to direct any person to any other websites for any purpose.</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 xml:space="preserve">Modify, adapt, sublicense, translate, sell, reverse engineer, decipher, decompile or otherwise disassemble any portion of the </w:t>
      </w:r>
      <w:r w:rsidR="00EE085E" w:rsidRPr="00EE085E">
        <w:rPr>
          <w:rFonts w:ascii="Arial" w:eastAsia="Arial" w:hAnsi="Arial" w:cs="Arial"/>
          <w:color w:val="auto"/>
          <w:sz w:val="20"/>
          <w:szCs w:val="20"/>
        </w:rPr>
        <w:t>Service</w:t>
      </w:r>
      <w:r w:rsidR="006C4DA9" w:rsidRPr="00EE085E">
        <w:rPr>
          <w:rFonts w:ascii="Arial" w:eastAsia="Arial" w:hAnsi="Arial" w:cs="Arial"/>
          <w:color w:val="auto"/>
          <w:sz w:val="20"/>
          <w:szCs w:val="20"/>
        </w:rPr>
        <w:t xml:space="preserve">, </w:t>
      </w:r>
      <w:r w:rsidRPr="00EE085E">
        <w:rPr>
          <w:rFonts w:ascii="Arial" w:eastAsia="Arial" w:hAnsi="Arial" w:cs="Arial"/>
          <w:color w:val="auto"/>
          <w:sz w:val="20"/>
          <w:szCs w:val="20"/>
        </w:rPr>
        <w:t>or cause others to do so.</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 xml:space="preserve">Upload, post, email, transmit or otherwise make available any </w:t>
      </w:r>
      <w:r w:rsidR="00563B08">
        <w:rPr>
          <w:rFonts w:ascii="Arial" w:eastAsia="Arial" w:hAnsi="Arial" w:cs="Arial"/>
          <w:color w:val="auto"/>
          <w:sz w:val="20"/>
          <w:szCs w:val="20"/>
        </w:rPr>
        <w:t>C</w:t>
      </w:r>
      <w:r w:rsidRPr="00EE085E">
        <w:rPr>
          <w:rFonts w:ascii="Arial" w:eastAsia="Arial" w:hAnsi="Arial" w:cs="Arial"/>
          <w:color w:val="auto"/>
          <w:sz w:val="20"/>
          <w:szCs w:val="20"/>
        </w:rPr>
        <w:t xml:space="preserve">ontent that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do not have a right to make available under any law or under contractual or fiduciary relationships (such as inside information, proprietary and confidential information learned or disclosed as part of employment relationships or under nondisclosure agreements).</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 xml:space="preserve">Provide false, inaccurate or misleading information on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(directly or by omission or failure to update information</w:t>
      </w:r>
      <w:r w:rsidR="006C4DA9" w:rsidRPr="00EE085E">
        <w:rPr>
          <w:rFonts w:ascii="Arial" w:eastAsia="Arial" w:hAnsi="Arial" w:cs="Arial"/>
          <w:color w:val="auto"/>
          <w:sz w:val="20"/>
          <w:szCs w:val="20"/>
        </w:rPr>
        <w:t>)</w:t>
      </w:r>
      <w:r w:rsidRPr="00EE085E">
        <w:rPr>
          <w:rFonts w:ascii="Arial" w:eastAsia="Arial" w:hAnsi="Arial" w:cs="Arial"/>
          <w:color w:val="auto"/>
          <w:sz w:val="20"/>
          <w:szCs w:val="20"/>
        </w:rPr>
        <w:t>.</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Post or transmit, or cause to be posted or transmitted, any communication or solicitation designed or intended to obtain password, account, or private information from any user.</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Create or send unsolicited email or other electronic communication</w:t>
      </w:r>
      <w:r w:rsidR="00563B08">
        <w:rPr>
          <w:rFonts w:ascii="Arial" w:eastAsia="Arial" w:hAnsi="Arial" w:cs="Arial"/>
          <w:color w:val="auto"/>
          <w:sz w:val="20"/>
          <w:szCs w:val="20"/>
        </w:rPr>
        <w:t>s</w:t>
      </w:r>
      <w:r w:rsidRPr="00EE085E">
        <w:rPr>
          <w:rFonts w:ascii="Arial" w:eastAsia="Arial" w:hAnsi="Arial" w:cs="Arial"/>
          <w:color w:val="auto"/>
          <w:sz w:val="20"/>
          <w:szCs w:val="20"/>
        </w:rPr>
        <w:t>.</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Upload, post, email, transmit or otherwise make available any content that infringes any patent, trademark, trade secret, copyright or other proprietary rights of any party.</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 xml:space="preserve">Upload, post, email, transmit or otherwise make available any material that contains software viruses Trojan horses, worms, time bombs, cancelbots, easter eggs or any other computer code, files or programs designed to interrupt, destroy detrimentally interfere with or limit the functionality of any computer software or hardware or telecommunications equipment or intercept or expropriate any system, data or personal information. </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Submit stories or comments linking to affiliate programs, multi-level marketing schemes, or websites/blogs repurposing existing stories (source hops).</w:t>
      </w:r>
    </w:p>
    <w:p w:rsidR="00C4366A" w:rsidRPr="00EE085E" w:rsidRDefault="0034411F">
      <w:pPr>
        <w:numPr>
          <w:ilvl w:val="0"/>
          <w:numId w:val="2"/>
        </w:numPr>
        <w:ind w:hanging="359"/>
        <w:jc w:val="both"/>
        <w:rPr>
          <w:rFonts w:ascii="Arial" w:hAnsi="Arial" w:cs="Arial"/>
          <w:color w:val="auto"/>
          <w:sz w:val="20"/>
          <w:szCs w:val="20"/>
        </w:rPr>
      </w:pPr>
      <w:r w:rsidRPr="00EE085E">
        <w:rPr>
          <w:rFonts w:ascii="Arial" w:eastAsia="Arial" w:hAnsi="Arial" w:cs="Arial"/>
          <w:color w:val="auto"/>
          <w:sz w:val="20"/>
          <w:szCs w:val="20"/>
        </w:rPr>
        <w:t xml:space="preserve">Advertise to, or solicit, any user to buy or sell any products or services.  It is also a violation of these rules to use any information obtained from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to contact, advertise to, solicit, or sell to any user without the user’s prior explicit consent.</w:t>
      </w:r>
    </w:p>
    <w:p w:rsidR="00C4366A" w:rsidRPr="00EE085E" w:rsidRDefault="0034411F">
      <w:pPr>
        <w:numPr>
          <w:ilvl w:val="0"/>
          <w:numId w:val="2"/>
        </w:numPr>
        <w:ind w:left="360" w:firstLine="0"/>
        <w:jc w:val="both"/>
        <w:rPr>
          <w:rFonts w:ascii="Arial" w:hAnsi="Arial" w:cs="Arial"/>
          <w:color w:val="auto"/>
          <w:sz w:val="20"/>
          <w:szCs w:val="20"/>
        </w:rPr>
      </w:pPr>
      <w:r w:rsidRPr="00EE085E">
        <w:rPr>
          <w:rFonts w:ascii="Arial" w:eastAsia="Arial" w:hAnsi="Arial" w:cs="Arial"/>
          <w:color w:val="auto"/>
          <w:sz w:val="20"/>
          <w:szCs w:val="20"/>
        </w:rPr>
        <w:t>Intentionally or unintentionally violate any applicable local, state, national or international law.</w:t>
      </w:r>
    </w:p>
    <w:p w:rsidR="00C4366A" w:rsidRPr="00EE085E" w:rsidRDefault="00C4366A">
      <w:pPr>
        <w:ind w:left="360"/>
        <w:contextualSpacing w:val="0"/>
        <w:jc w:val="both"/>
        <w:rPr>
          <w:rFonts w:ascii="Arial" w:hAnsi="Arial" w:cs="Arial"/>
          <w:color w:val="auto"/>
          <w:sz w:val="20"/>
          <w:szCs w:val="20"/>
        </w:rPr>
      </w:pPr>
    </w:p>
    <w:p w:rsidR="00C4366A" w:rsidRPr="00EE085E" w:rsidRDefault="00563B08">
      <w:pPr>
        <w:tabs>
          <w:tab w:val="left" w:pos="0"/>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r>
        <w:rPr>
          <w:rFonts w:ascii="Arial" w:eastAsia="Arial" w:hAnsi="Arial" w:cs="Arial"/>
          <w:color w:val="auto"/>
          <w:sz w:val="20"/>
          <w:szCs w:val="20"/>
        </w:rPr>
        <w:t>A</w:t>
      </w:r>
      <w:r w:rsidR="0034411F" w:rsidRPr="00EE085E">
        <w:rPr>
          <w:rFonts w:ascii="Arial" w:eastAsia="Arial" w:hAnsi="Arial" w:cs="Arial"/>
          <w:color w:val="auto"/>
          <w:sz w:val="20"/>
          <w:szCs w:val="20"/>
        </w:rPr>
        <w:t xml:space="preserve">dditionally,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will not take any action that imposes, or may impose, in Our sole </w:t>
      </w:r>
      <w:r>
        <w:rPr>
          <w:rFonts w:ascii="Arial" w:eastAsia="Arial" w:hAnsi="Arial" w:cs="Arial"/>
          <w:color w:val="auto"/>
          <w:sz w:val="20"/>
          <w:szCs w:val="20"/>
        </w:rPr>
        <w:t>determination</w:t>
      </w:r>
      <w:r w:rsidR="0034411F" w:rsidRPr="00EE085E">
        <w:rPr>
          <w:rFonts w:ascii="Arial" w:eastAsia="Arial" w:hAnsi="Arial" w:cs="Arial"/>
          <w:color w:val="auto"/>
          <w:sz w:val="20"/>
          <w:szCs w:val="20"/>
        </w:rPr>
        <w:t xml:space="preserve">, an unreasonable or disproportionately large load on Our infrastructure, or bypass any measures We may use to prevent or restrict access to the </w:t>
      </w:r>
      <w:r w:rsidR="00EE085E" w:rsidRPr="00EE085E">
        <w:rPr>
          <w:rFonts w:ascii="Arial" w:eastAsia="Arial" w:hAnsi="Arial" w:cs="Arial"/>
          <w:color w:val="auto"/>
          <w:sz w:val="20"/>
          <w:szCs w:val="20"/>
        </w:rPr>
        <w:t>Service</w:t>
      </w:r>
      <w:r w:rsidR="0034411F" w:rsidRPr="00EE085E">
        <w:rPr>
          <w:rFonts w:ascii="Arial" w:eastAsia="Arial" w:hAnsi="Arial" w:cs="Arial"/>
          <w:color w:val="auto"/>
          <w:sz w:val="20"/>
          <w:szCs w:val="20"/>
        </w:rPr>
        <w:t xml:space="preserve">. </w:t>
      </w:r>
    </w:p>
    <w:p w:rsidR="00C4366A" w:rsidRPr="00EE085E" w:rsidRDefault="00C4366A">
      <w:pPr>
        <w:tabs>
          <w:tab w:val="left" w:pos="0"/>
        </w:tabs>
        <w:contextualSpacing w:val="0"/>
        <w:jc w:val="both"/>
        <w:rPr>
          <w:rFonts w:ascii="Arial" w:hAnsi="Arial" w:cs="Arial"/>
          <w:color w:val="auto"/>
          <w:sz w:val="20"/>
          <w:szCs w:val="20"/>
        </w:rPr>
      </w:pPr>
    </w:p>
    <w:p w:rsidR="00C4366A" w:rsidRPr="00EE085E" w:rsidRDefault="0034411F">
      <w:pPr>
        <w:tabs>
          <w:tab w:val="left" w:pos="0"/>
        </w:tabs>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We reserve the right, but are not obligated to, investigate and terminate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participation in the Service if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have misused the Service, or violated any of the restrictions above.</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9.</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No Warranties</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We provide the Service on an "as is" basis and without any warranty or condition, express, implied or statutory. We do not guarantee and do not promise any specific results from use of the Service. We, Our subsidiaries, </w:t>
      </w:r>
      <w:r w:rsidR="006C4DA9" w:rsidRPr="00EE085E">
        <w:rPr>
          <w:rFonts w:ascii="Arial" w:eastAsia="Arial" w:hAnsi="Arial" w:cs="Arial"/>
          <w:color w:val="auto"/>
          <w:sz w:val="20"/>
          <w:szCs w:val="20"/>
        </w:rPr>
        <w:t>members,</w:t>
      </w:r>
      <w:r w:rsidRPr="00EE085E">
        <w:rPr>
          <w:rFonts w:ascii="Arial" w:eastAsia="Arial" w:hAnsi="Arial" w:cs="Arial"/>
          <w:color w:val="auto"/>
          <w:sz w:val="20"/>
          <w:szCs w:val="20"/>
        </w:rPr>
        <w:t xml:space="preserve"> directors, employees and suppliers specifically disclaim any implied warranties of title, merchantability, fitness for a particular purpose and non-infringement. Some states do not allow the disclaimer of implied warranties, so the foregoing disclaimer may not apply to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may also have other legal rights that vary from state to state. We do not warrant that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use of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will be accurate, complete, reliable, current, secure, uninterrupted, always available, or error-free, or will meet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requirements, that any defects in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will be corrected, or that the Service </w:t>
      </w:r>
      <w:r w:rsidR="00563B08">
        <w:rPr>
          <w:rFonts w:ascii="Arial" w:eastAsia="Arial" w:hAnsi="Arial" w:cs="Arial"/>
          <w:color w:val="auto"/>
          <w:sz w:val="20"/>
          <w:szCs w:val="20"/>
        </w:rPr>
        <w:t>is</w:t>
      </w:r>
      <w:r w:rsidRPr="00EE085E">
        <w:rPr>
          <w:rFonts w:ascii="Arial" w:eastAsia="Arial" w:hAnsi="Arial" w:cs="Arial"/>
          <w:color w:val="auto"/>
          <w:sz w:val="20"/>
          <w:szCs w:val="20"/>
        </w:rPr>
        <w:t xml:space="preserve"> free of viruses or other harmful components. We disclaim all liability for, and no warranty is made with respect to, </w:t>
      </w:r>
      <w:r w:rsidRPr="00EE085E">
        <w:rPr>
          <w:rFonts w:ascii="Arial" w:eastAsia="Arial" w:hAnsi="Arial" w:cs="Arial"/>
          <w:color w:val="auto"/>
          <w:sz w:val="20"/>
          <w:szCs w:val="20"/>
        </w:rPr>
        <w:lastRenderedPageBreak/>
        <w:t xml:space="preserve">connectivity and availability. We cannot guarantee that each user of the Service is at least the required minimum age, nor do We accept responsibility or liability for any Content, communication or other use or access of the Service </w:t>
      </w:r>
      <w:r w:rsidR="00455203" w:rsidRPr="00EE085E">
        <w:rPr>
          <w:rFonts w:ascii="Arial" w:eastAsia="Arial" w:hAnsi="Arial" w:cs="Arial"/>
          <w:color w:val="auto"/>
          <w:sz w:val="20"/>
          <w:szCs w:val="20"/>
        </w:rPr>
        <w:t>by anyone</w:t>
      </w:r>
      <w:r w:rsidR="006C4DA9" w:rsidRPr="00EE085E">
        <w:rPr>
          <w:rFonts w:ascii="Arial" w:eastAsia="Arial" w:hAnsi="Arial" w:cs="Arial"/>
          <w:color w:val="auto"/>
          <w:sz w:val="20"/>
          <w:szCs w:val="20"/>
        </w:rPr>
        <w:t xml:space="preserve"> </w:t>
      </w:r>
      <w:r w:rsidRPr="00EE085E">
        <w:rPr>
          <w:rFonts w:ascii="Arial" w:eastAsia="Arial" w:hAnsi="Arial" w:cs="Arial"/>
          <w:color w:val="auto"/>
          <w:sz w:val="20"/>
          <w:szCs w:val="20"/>
        </w:rPr>
        <w:t xml:space="preserve">in violation of these Terms of Use. We are not responsible or liable in any manner for any Content posted on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or for any of the equipment or programming associated with or utilized in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Although We provide rules for user conduct and postings, We do not control and are not responsible for what users post, transmit or share on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and are not responsible for any offensive, inappropriate, obscene, unlawful or otherwise objectionable Content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may encounter </w:t>
      </w:r>
      <w:r w:rsidR="00563B08">
        <w:rPr>
          <w:rFonts w:ascii="Arial" w:eastAsia="Arial" w:hAnsi="Arial" w:cs="Arial"/>
          <w:color w:val="auto"/>
          <w:sz w:val="20"/>
          <w:szCs w:val="20"/>
        </w:rPr>
        <w:t>while using t</w:t>
      </w:r>
      <w:r w:rsidRPr="00EE085E">
        <w:rPr>
          <w:rFonts w:ascii="Arial" w:eastAsia="Arial" w:hAnsi="Arial" w:cs="Arial"/>
          <w:color w:val="auto"/>
          <w:sz w:val="20"/>
          <w:szCs w:val="20"/>
        </w:rPr>
        <w:t xml:space="preserve">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It also is possible for others to obtain personal information about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due to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use of the Service, and that the recipient may use such information to harass or injure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We are not responsible for the use of any personal information that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disclose on the Service.</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The Service may be temporarily unavailable from time to time for maintenance or other reasons. We are not responsible for any technical malfunction or other problems of any telephone network or service, computer systems, servers or providers, computer or mobile phone equipment, software, failure of email or players on account of technical problems or traffic congestion on the Internet, on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on any website or any combination thereof, including injury or damage to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device or other hardware or software, related to or resulting from using or downloading materials in connection with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If applicable law requires any warranties with respect to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all such warranties shall be limited in duration to sixty (60) days from the first date of use. No oral or written information or advice provided by Us, its resellers, agents or employees shall create a warranty or in any way increase the scope of any warranty period.</w:t>
      </w:r>
    </w:p>
    <w:p w:rsidR="00C4366A" w:rsidRPr="00EE085E" w:rsidRDefault="0034411F">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  </w:t>
      </w:r>
      <w:r w:rsidRPr="00EE085E">
        <w:rPr>
          <w:rFonts w:ascii="Arial" w:eastAsia="Arial" w:hAnsi="Arial" w:cs="Arial"/>
          <w:color w:val="auto"/>
          <w:sz w:val="20"/>
          <w:szCs w:val="20"/>
        </w:rPr>
        <w:tab/>
        <w:t xml:space="preserve">  </w:t>
      </w:r>
      <w:r w:rsidRPr="00EE085E">
        <w:rPr>
          <w:rFonts w:ascii="Arial" w:eastAsia="Arial" w:hAnsi="Arial" w:cs="Arial"/>
          <w:color w:val="auto"/>
          <w:sz w:val="20"/>
          <w:szCs w:val="20"/>
        </w:rPr>
        <w:tab/>
        <w:t xml:space="preserve"> </w:t>
      </w: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10.</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Limitation of Liability</w:t>
      </w:r>
    </w:p>
    <w:p w:rsidR="00C4366A" w:rsidRPr="00EE085E" w:rsidRDefault="00C4366A">
      <w:pPr>
        <w:contextualSpacing w:val="0"/>
        <w:jc w:val="both"/>
        <w:rPr>
          <w:rFonts w:ascii="Arial" w:hAnsi="Arial" w:cs="Arial"/>
          <w:color w:val="auto"/>
          <w:sz w:val="20"/>
          <w:szCs w:val="20"/>
        </w:rPr>
      </w:pPr>
    </w:p>
    <w:p w:rsidR="00C4366A" w:rsidRPr="00EE085E" w:rsidRDefault="00D02317">
      <w:pPr>
        <w:contextualSpacing w:val="0"/>
        <w:jc w:val="both"/>
        <w:rPr>
          <w:rFonts w:ascii="Arial" w:hAnsi="Arial" w:cs="Arial"/>
          <w:caps/>
          <w:color w:val="auto"/>
          <w:sz w:val="20"/>
          <w:szCs w:val="20"/>
        </w:rPr>
      </w:pPr>
      <w:r w:rsidRPr="00EE085E">
        <w:rPr>
          <w:rFonts w:ascii="Arial" w:eastAsia="Arial" w:hAnsi="Arial" w:cs="Arial"/>
          <w:caps/>
          <w:color w:val="auto"/>
          <w:sz w:val="20"/>
          <w:szCs w:val="20"/>
        </w:rPr>
        <w:t xml:space="preserve">IN NO EVENT SHALL </w:t>
      </w:r>
      <w:r w:rsidR="0026238C" w:rsidRPr="00EE085E">
        <w:rPr>
          <w:rFonts w:ascii="Arial" w:eastAsia="Arial" w:hAnsi="Arial" w:cs="Arial"/>
          <w:caps/>
          <w:color w:val="auto"/>
          <w:sz w:val="20"/>
          <w:szCs w:val="20"/>
        </w:rPr>
        <w:t>The Shelf</w:t>
      </w:r>
      <w:r w:rsidRPr="00EE085E">
        <w:rPr>
          <w:rFonts w:ascii="Arial" w:eastAsia="Arial" w:hAnsi="Arial" w:cs="Arial"/>
          <w:caps/>
          <w:color w:val="auto"/>
          <w:sz w:val="20"/>
          <w:szCs w:val="20"/>
        </w:rPr>
        <w:t xml:space="preserve"> BE LIABLE TO </w:t>
      </w:r>
      <w:r w:rsidR="007D2643" w:rsidRPr="00EE085E">
        <w:rPr>
          <w:rFonts w:ascii="Arial" w:eastAsia="Arial" w:hAnsi="Arial" w:cs="Arial"/>
          <w:caps/>
          <w:color w:val="auto"/>
          <w:sz w:val="20"/>
          <w:szCs w:val="20"/>
        </w:rPr>
        <w:t>You</w:t>
      </w:r>
      <w:r w:rsidRPr="00EE085E">
        <w:rPr>
          <w:rFonts w:ascii="Arial" w:eastAsia="Arial" w:hAnsi="Arial" w:cs="Arial"/>
          <w:caps/>
          <w:color w:val="auto"/>
          <w:sz w:val="20"/>
          <w:szCs w:val="20"/>
        </w:rPr>
        <w:t xml:space="preserve">, OR ANY THIRD PARTY, FOR ANY DAMAGES ARISING FROM </w:t>
      </w:r>
      <w:r w:rsidR="007D2643" w:rsidRPr="00EE085E">
        <w:rPr>
          <w:rFonts w:ascii="Arial" w:eastAsia="Arial" w:hAnsi="Arial" w:cs="Arial"/>
          <w:caps/>
          <w:color w:val="auto"/>
          <w:sz w:val="20"/>
          <w:szCs w:val="20"/>
        </w:rPr>
        <w:t>You</w:t>
      </w:r>
      <w:r w:rsidRPr="00EE085E">
        <w:rPr>
          <w:rFonts w:ascii="Arial" w:eastAsia="Arial" w:hAnsi="Arial" w:cs="Arial"/>
          <w:caps/>
          <w:color w:val="auto"/>
          <w:sz w:val="20"/>
          <w:szCs w:val="20"/>
        </w:rPr>
        <w:t>r use</w:t>
      </w:r>
      <w:r w:rsidR="00563B08">
        <w:rPr>
          <w:rFonts w:ascii="Arial" w:eastAsia="Arial" w:hAnsi="Arial" w:cs="Arial"/>
          <w:caps/>
          <w:color w:val="auto"/>
          <w:sz w:val="20"/>
          <w:szCs w:val="20"/>
        </w:rPr>
        <w:t xml:space="preserve"> of</w:t>
      </w:r>
      <w:r w:rsidRPr="00EE085E">
        <w:rPr>
          <w:rFonts w:ascii="Arial" w:eastAsia="Arial" w:hAnsi="Arial" w:cs="Arial"/>
          <w:caps/>
          <w:color w:val="auto"/>
          <w:sz w:val="20"/>
          <w:szCs w:val="20"/>
        </w:rPr>
        <w:t xml:space="preserve">, </w:t>
      </w:r>
      <w:r w:rsidR="00563B08">
        <w:rPr>
          <w:rFonts w:ascii="Arial" w:eastAsia="Arial" w:hAnsi="Arial" w:cs="Arial"/>
          <w:caps/>
          <w:color w:val="auto"/>
          <w:sz w:val="20"/>
          <w:szCs w:val="20"/>
        </w:rPr>
        <w:t xml:space="preserve">OR </w:t>
      </w:r>
      <w:r w:rsidRPr="00EE085E">
        <w:rPr>
          <w:rFonts w:ascii="Arial" w:eastAsia="Arial" w:hAnsi="Arial" w:cs="Arial"/>
          <w:caps/>
          <w:color w:val="auto"/>
          <w:sz w:val="20"/>
          <w:szCs w:val="20"/>
        </w:rPr>
        <w:t xml:space="preserve">ANY THIRD PARTY’S USE OF, OR INABILITY TO USE, THE service (WHETHER SUCH DAMAGES ARE DIRECT, INDIRECT, INCIDENTAL, SPECIAL OR CONSEQUENTIAL, AND ARISING FROM ANY CAUSE WHATSOEVER, WHETHER IN CONTRACT OR TORT, INCLUDING DAMAGES FOR LOSS OF PROFITS, REVENUE, OR DATA) EVEN IF ADVISED OF THE POSSIBILITY OF SUCH DAMAGES.  </w:t>
      </w:r>
      <w:r w:rsidR="0034411F" w:rsidRPr="00EE085E">
        <w:rPr>
          <w:rFonts w:ascii="Arial" w:eastAsia="Arial" w:hAnsi="Arial" w:cs="Arial"/>
          <w:caps/>
          <w:color w:val="auto"/>
          <w:sz w:val="20"/>
          <w:szCs w:val="20"/>
        </w:rPr>
        <w:t xml:space="preserve">WITHOUT LIMITING THE FOREGOING, IN NO EVENT SHALL </w:t>
      </w:r>
      <w:r w:rsidR="0026238C" w:rsidRPr="00EE085E">
        <w:rPr>
          <w:rFonts w:ascii="Arial" w:eastAsia="Arial" w:hAnsi="Arial" w:cs="Arial"/>
          <w:caps/>
          <w:color w:val="auto"/>
          <w:sz w:val="20"/>
          <w:szCs w:val="20"/>
        </w:rPr>
        <w:t>The Shelf</w:t>
      </w:r>
      <w:r w:rsidR="0034411F" w:rsidRPr="00EE085E">
        <w:rPr>
          <w:rFonts w:ascii="Arial" w:eastAsia="Arial" w:hAnsi="Arial" w:cs="Arial"/>
          <w:caps/>
          <w:color w:val="auto"/>
          <w:sz w:val="20"/>
          <w:szCs w:val="20"/>
        </w:rPr>
        <w:t xml:space="preserve"> B</w:t>
      </w:r>
      <w:r w:rsidR="00563B08">
        <w:rPr>
          <w:rFonts w:ascii="Arial" w:eastAsia="Arial" w:hAnsi="Arial" w:cs="Arial"/>
          <w:caps/>
          <w:color w:val="auto"/>
          <w:sz w:val="20"/>
          <w:szCs w:val="20"/>
        </w:rPr>
        <w:t>E</w:t>
      </w:r>
      <w:r w:rsidR="0034411F" w:rsidRPr="00EE085E">
        <w:rPr>
          <w:rFonts w:ascii="Arial" w:eastAsia="Arial" w:hAnsi="Arial" w:cs="Arial"/>
          <w:caps/>
          <w:color w:val="auto"/>
          <w:sz w:val="20"/>
          <w:szCs w:val="20"/>
        </w:rPr>
        <w:t xml:space="preserve"> LIABLE FOR LOSS OF </w:t>
      </w:r>
      <w:r w:rsidR="007D2643" w:rsidRPr="00EE085E">
        <w:rPr>
          <w:rFonts w:ascii="Arial" w:eastAsia="Arial" w:hAnsi="Arial" w:cs="Arial"/>
          <w:caps/>
          <w:color w:val="auto"/>
          <w:sz w:val="20"/>
          <w:szCs w:val="20"/>
        </w:rPr>
        <w:t>You</w:t>
      </w:r>
      <w:r w:rsidR="0034411F" w:rsidRPr="00EE085E">
        <w:rPr>
          <w:rFonts w:ascii="Arial" w:eastAsia="Arial" w:hAnsi="Arial" w:cs="Arial"/>
          <w:caps/>
          <w:color w:val="auto"/>
          <w:sz w:val="20"/>
          <w:szCs w:val="20"/>
        </w:rPr>
        <w:t xml:space="preserve">r DATA, </w:t>
      </w:r>
      <w:r w:rsidR="006C4DA9" w:rsidRPr="00EE085E">
        <w:rPr>
          <w:rFonts w:ascii="Arial" w:eastAsia="Arial" w:hAnsi="Arial" w:cs="Arial"/>
          <w:caps/>
          <w:color w:val="auto"/>
          <w:sz w:val="20"/>
          <w:szCs w:val="20"/>
        </w:rPr>
        <w:t xml:space="preserve">INFORMATION, </w:t>
      </w:r>
      <w:r w:rsidR="0034411F" w:rsidRPr="00EE085E">
        <w:rPr>
          <w:rFonts w:ascii="Arial" w:eastAsia="Arial" w:hAnsi="Arial" w:cs="Arial"/>
          <w:caps/>
          <w:color w:val="auto"/>
          <w:sz w:val="20"/>
          <w:szCs w:val="20"/>
        </w:rPr>
        <w:t>CONTENT OR OTHER INFORMATION IN CONNECTION WITH THE USE OF service.</w:t>
      </w:r>
    </w:p>
    <w:p w:rsidR="00C4366A" w:rsidRPr="00EE085E" w:rsidRDefault="00C4366A">
      <w:pPr>
        <w:contextualSpacing w:val="0"/>
        <w:jc w:val="both"/>
        <w:rPr>
          <w:rFonts w:ascii="Arial" w:hAnsi="Arial" w:cs="Arial"/>
          <w:caps/>
          <w:color w:val="auto"/>
          <w:sz w:val="20"/>
          <w:szCs w:val="20"/>
        </w:rPr>
      </w:pPr>
    </w:p>
    <w:p w:rsidR="00C4366A" w:rsidRPr="00EE085E" w:rsidRDefault="0026238C">
      <w:pPr>
        <w:contextualSpacing w:val="0"/>
        <w:jc w:val="both"/>
        <w:rPr>
          <w:rFonts w:ascii="Arial" w:hAnsi="Arial" w:cs="Arial"/>
          <w:caps/>
          <w:color w:val="auto"/>
          <w:sz w:val="20"/>
          <w:szCs w:val="20"/>
        </w:rPr>
      </w:pPr>
      <w:r w:rsidRPr="00EE085E">
        <w:rPr>
          <w:rFonts w:ascii="Arial" w:eastAsia="Arial" w:hAnsi="Arial" w:cs="Arial"/>
          <w:caps/>
          <w:color w:val="auto"/>
          <w:sz w:val="20"/>
          <w:szCs w:val="20"/>
        </w:rPr>
        <w:t>The Shelf</w:t>
      </w:r>
      <w:r w:rsidR="0034411F" w:rsidRPr="00EE085E">
        <w:rPr>
          <w:rFonts w:ascii="Arial" w:eastAsia="Arial" w:hAnsi="Arial" w:cs="Arial"/>
          <w:caps/>
          <w:color w:val="auto"/>
          <w:sz w:val="20"/>
          <w:szCs w:val="20"/>
        </w:rPr>
        <w:t xml:space="preserve">’S TOTAL LIABILITY TO </w:t>
      </w:r>
      <w:r w:rsidR="007D2643" w:rsidRPr="00EE085E">
        <w:rPr>
          <w:rFonts w:ascii="Arial" w:eastAsia="Arial" w:hAnsi="Arial" w:cs="Arial"/>
          <w:caps/>
          <w:color w:val="auto"/>
          <w:sz w:val="20"/>
          <w:szCs w:val="20"/>
        </w:rPr>
        <w:t>YOU</w:t>
      </w:r>
      <w:r w:rsidR="0034411F" w:rsidRPr="00EE085E">
        <w:rPr>
          <w:rFonts w:ascii="Arial" w:eastAsia="Arial" w:hAnsi="Arial" w:cs="Arial"/>
          <w:caps/>
          <w:color w:val="auto"/>
          <w:sz w:val="20"/>
          <w:szCs w:val="20"/>
        </w:rPr>
        <w:t xml:space="preserve"> FOR ACTUAL DAMAGES FOR ANY CAUSE WHATSOEVER WILL BE LIMITED TO THE LESSER OF $100 OR THE AMOUNT PAID BY </w:t>
      </w:r>
      <w:r w:rsidR="007D2643" w:rsidRPr="00EE085E">
        <w:rPr>
          <w:rFonts w:ascii="Arial" w:eastAsia="Arial" w:hAnsi="Arial" w:cs="Arial"/>
          <w:caps/>
          <w:color w:val="auto"/>
          <w:sz w:val="20"/>
          <w:szCs w:val="20"/>
        </w:rPr>
        <w:t>YOU</w:t>
      </w:r>
      <w:r w:rsidR="0034411F" w:rsidRPr="00EE085E">
        <w:rPr>
          <w:rFonts w:ascii="Arial" w:eastAsia="Arial" w:hAnsi="Arial" w:cs="Arial"/>
          <w:caps/>
          <w:color w:val="auto"/>
          <w:sz w:val="20"/>
          <w:szCs w:val="20"/>
        </w:rPr>
        <w:t xml:space="preserve"> FOR THE services THAT CAUSED SUCH DAMAGE.  SOME STATES DO NOT ALLOW THE LIMITATION OR EXCLUSION OF LIABILITY FOR INCIDENTAL AND CONSEQUENTIAL DAMAGES, SO THE ABOVE LIMITATION OR EXCLUSION MAY NOT APPLY TO </w:t>
      </w:r>
      <w:r w:rsidR="007D2643" w:rsidRPr="00EE085E">
        <w:rPr>
          <w:rFonts w:ascii="Arial" w:eastAsia="Arial" w:hAnsi="Arial" w:cs="Arial"/>
          <w:caps/>
          <w:color w:val="auto"/>
          <w:sz w:val="20"/>
          <w:szCs w:val="20"/>
        </w:rPr>
        <w:t>YOU</w:t>
      </w:r>
      <w:r w:rsidR="0034411F" w:rsidRPr="00EE085E">
        <w:rPr>
          <w:rFonts w:ascii="Arial" w:eastAsia="Arial" w:hAnsi="Arial" w:cs="Arial"/>
          <w:caps/>
          <w:color w:val="auto"/>
          <w:sz w:val="20"/>
          <w:szCs w:val="20"/>
        </w:rPr>
        <w:t xml:space="preserve">.  THE FOREGOING LIMITATIONS ON LIABILITY ARE INTENDED TO APPLY TO THE WARRANTIES AND DISCLAIMERS ABOVE AND ALL OTHER ASPECTS OF THESE TERMS OF USE. </w:t>
      </w:r>
    </w:p>
    <w:p w:rsidR="00C4366A" w:rsidRPr="00EE085E" w:rsidRDefault="00C4366A">
      <w:pPr>
        <w:contextualSpacing w:val="0"/>
        <w:jc w:val="both"/>
        <w:rPr>
          <w:rFonts w:ascii="Arial" w:hAnsi="Arial" w:cs="Arial"/>
          <w:caps/>
          <w:color w:val="auto"/>
          <w:sz w:val="20"/>
          <w:szCs w:val="20"/>
        </w:rPr>
      </w:pPr>
    </w:p>
    <w:p w:rsidR="00C4366A" w:rsidRPr="00EE085E" w:rsidRDefault="005D1C17">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r w:rsidRPr="00EE085E">
        <w:rPr>
          <w:rFonts w:ascii="Arial" w:eastAsia="Arial" w:hAnsi="Arial" w:cs="Arial"/>
          <w:b/>
          <w:color w:val="auto"/>
          <w:sz w:val="20"/>
          <w:szCs w:val="20"/>
        </w:rPr>
        <w:t>11.</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Term and Termination</w:t>
      </w:r>
    </w:p>
    <w:p w:rsidR="00C4366A" w:rsidRPr="00EE085E" w:rsidRDefault="00C4366A">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p>
    <w:p w:rsidR="00C4366A" w:rsidRPr="007C7BB6" w:rsidRDefault="0034411F">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r w:rsidRPr="007C7BB6">
        <w:rPr>
          <w:rFonts w:ascii="Arial" w:eastAsia="Arial" w:hAnsi="Arial" w:cs="Arial"/>
          <w:color w:val="auto"/>
          <w:sz w:val="20"/>
          <w:szCs w:val="20"/>
        </w:rPr>
        <w:t xml:space="preserve">These Terms of Use are effective until terminated. </w:t>
      </w:r>
      <w:r w:rsidR="0026238C" w:rsidRPr="007C7BB6">
        <w:rPr>
          <w:rFonts w:ascii="Arial" w:eastAsia="Arial" w:hAnsi="Arial" w:cs="Arial"/>
          <w:color w:val="auto"/>
          <w:sz w:val="20"/>
          <w:szCs w:val="20"/>
        </w:rPr>
        <w:t>The Shelf</w:t>
      </w:r>
      <w:r w:rsidRPr="007C7BB6">
        <w:rPr>
          <w:rFonts w:ascii="Arial" w:eastAsia="Arial" w:hAnsi="Arial" w:cs="Arial"/>
          <w:color w:val="auto"/>
          <w:sz w:val="20"/>
          <w:szCs w:val="20"/>
        </w:rPr>
        <w:t xml:space="preserve"> may terminate these Terms of Use immediately if </w:t>
      </w:r>
      <w:r w:rsidR="007D2643" w:rsidRPr="007C7BB6">
        <w:rPr>
          <w:rFonts w:ascii="Arial" w:eastAsia="Arial" w:hAnsi="Arial" w:cs="Arial"/>
          <w:color w:val="auto"/>
          <w:sz w:val="20"/>
          <w:szCs w:val="20"/>
        </w:rPr>
        <w:t>You</w:t>
      </w:r>
      <w:r w:rsidRPr="007C7BB6">
        <w:rPr>
          <w:rFonts w:ascii="Arial" w:eastAsia="Arial" w:hAnsi="Arial" w:cs="Arial"/>
          <w:color w:val="auto"/>
          <w:sz w:val="20"/>
          <w:szCs w:val="20"/>
        </w:rPr>
        <w:t xml:space="preserve"> breach any provision of these Terms of Use. </w:t>
      </w:r>
    </w:p>
    <w:p w:rsidR="00C4366A" w:rsidRPr="007C7BB6" w:rsidRDefault="00C4366A">
      <w:pPr>
        <w:contextualSpacing w:val="0"/>
        <w:jc w:val="both"/>
        <w:rPr>
          <w:rFonts w:ascii="Arial" w:hAnsi="Arial" w:cs="Arial"/>
          <w:color w:val="auto"/>
          <w:sz w:val="20"/>
          <w:szCs w:val="20"/>
        </w:rPr>
      </w:pPr>
    </w:p>
    <w:p w:rsidR="00C4366A" w:rsidRPr="007C7BB6" w:rsidRDefault="005D1C17">
      <w:pPr>
        <w:contextualSpacing w:val="0"/>
        <w:jc w:val="both"/>
        <w:rPr>
          <w:rFonts w:ascii="Arial" w:hAnsi="Arial" w:cs="Arial"/>
          <w:color w:val="auto"/>
          <w:sz w:val="20"/>
          <w:szCs w:val="20"/>
        </w:rPr>
      </w:pPr>
      <w:r w:rsidRPr="007C7BB6">
        <w:rPr>
          <w:rFonts w:ascii="Arial" w:eastAsia="Arial" w:hAnsi="Arial" w:cs="Arial"/>
          <w:b/>
          <w:color w:val="auto"/>
          <w:sz w:val="20"/>
          <w:szCs w:val="20"/>
        </w:rPr>
        <w:t>12.</w:t>
      </w:r>
      <w:r w:rsidRPr="007C7BB6">
        <w:rPr>
          <w:rFonts w:ascii="Arial" w:eastAsia="Arial" w:hAnsi="Arial" w:cs="Arial"/>
          <w:b/>
          <w:color w:val="auto"/>
          <w:sz w:val="20"/>
          <w:szCs w:val="20"/>
        </w:rPr>
        <w:tab/>
      </w:r>
      <w:r w:rsidR="0034411F" w:rsidRPr="007C7BB6">
        <w:rPr>
          <w:rFonts w:ascii="Arial" w:eastAsia="Arial" w:hAnsi="Arial" w:cs="Arial"/>
          <w:b/>
          <w:color w:val="auto"/>
          <w:sz w:val="20"/>
          <w:szCs w:val="20"/>
        </w:rPr>
        <w:t>Audit Rights</w:t>
      </w:r>
    </w:p>
    <w:p w:rsidR="00C4366A" w:rsidRPr="007C7BB6" w:rsidRDefault="00C4366A">
      <w:pPr>
        <w:contextualSpacing w:val="0"/>
        <w:jc w:val="both"/>
        <w:rPr>
          <w:rFonts w:ascii="Arial" w:hAnsi="Arial" w:cs="Arial"/>
          <w:color w:val="auto"/>
          <w:sz w:val="20"/>
          <w:szCs w:val="20"/>
        </w:rPr>
      </w:pPr>
    </w:p>
    <w:p w:rsidR="00C4366A" w:rsidRPr="00EE085E" w:rsidRDefault="007D2643">
      <w:pPr>
        <w:contextualSpacing w:val="0"/>
        <w:jc w:val="both"/>
        <w:rPr>
          <w:rFonts w:ascii="Arial" w:hAnsi="Arial" w:cs="Arial"/>
          <w:color w:val="auto"/>
          <w:sz w:val="20"/>
          <w:szCs w:val="20"/>
        </w:rPr>
      </w:pPr>
      <w:r w:rsidRPr="007C7BB6">
        <w:rPr>
          <w:rFonts w:ascii="Arial" w:eastAsia="Arial" w:hAnsi="Arial" w:cs="Arial"/>
          <w:color w:val="auto"/>
          <w:sz w:val="20"/>
          <w:szCs w:val="20"/>
        </w:rPr>
        <w:t>You</w:t>
      </w:r>
      <w:r w:rsidR="00D02317" w:rsidRPr="007C7BB6">
        <w:rPr>
          <w:rFonts w:ascii="Arial" w:eastAsia="Arial" w:hAnsi="Arial" w:cs="Arial"/>
          <w:color w:val="auto"/>
          <w:sz w:val="20"/>
          <w:szCs w:val="20"/>
        </w:rPr>
        <w:t xml:space="preserve"> agree that </w:t>
      </w:r>
      <w:r w:rsidR="0026238C" w:rsidRPr="007C7BB6">
        <w:rPr>
          <w:rFonts w:ascii="Arial" w:eastAsia="Arial" w:hAnsi="Arial" w:cs="Arial"/>
          <w:color w:val="auto"/>
          <w:sz w:val="20"/>
          <w:szCs w:val="20"/>
        </w:rPr>
        <w:t>The Shelf</w:t>
      </w:r>
      <w:r w:rsidR="00D02317" w:rsidRPr="007C7BB6">
        <w:rPr>
          <w:rFonts w:ascii="Arial" w:eastAsia="Arial" w:hAnsi="Arial" w:cs="Arial"/>
          <w:color w:val="auto"/>
          <w:sz w:val="20"/>
          <w:szCs w:val="20"/>
        </w:rPr>
        <w:t xml:space="preserve"> may audit </w:t>
      </w:r>
      <w:r w:rsidRPr="007C7BB6">
        <w:rPr>
          <w:rFonts w:ascii="Arial" w:eastAsia="Arial" w:hAnsi="Arial" w:cs="Arial"/>
          <w:color w:val="auto"/>
          <w:sz w:val="20"/>
          <w:szCs w:val="20"/>
        </w:rPr>
        <w:t>You</w:t>
      </w:r>
      <w:r w:rsidR="00D02317" w:rsidRPr="007C7BB6">
        <w:rPr>
          <w:rFonts w:ascii="Arial" w:eastAsia="Arial" w:hAnsi="Arial" w:cs="Arial"/>
          <w:color w:val="auto"/>
          <w:sz w:val="20"/>
          <w:szCs w:val="20"/>
        </w:rPr>
        <w:t xml:space="preserve">r use of the Service for compliance with these Terms of Use at any time. </w:t>
      </w:r>
      <w:r w:rsidR="0034411F" w:rsidRPr="007C7BB6">
        <w:rPr>
          <w:rFonts w:ascii="Arial" w:eastAsia="Arial" w:hAnsi="Arial" w:cs="Arial"/>
          <w:color w:val="auto"/>
          <w:sz w:val="20"/>
          <w:szCs w:val="20"/>
        </w:rPr>
        <w:t xml:space="preserve">In the event that such audit reveals any use of the </w:t>
      </w:r>
      <w:r w:rsidR="00EE085E" w:rsidRPr="007C7BB6">
        <w:rPr>
          <w:rFonts w:ascii="Arial" w:eastAsia="Arial" w:hAnsi="Arial" w:cs="Arial"/>
          <w:color w:val="auto"/>
          <w:sz w:val="20"/>
          <w:szCs w:val="20"/>
        </w:rPr>
        <w:t>Service</w:t>
      </w:r>
      <w:r w:rsidR="0034411F" w:rsidRPr="007C7BB6">
        <w:rPr>
          <w:rFonts w:ascii="Arial" w:eastAsia="Arial" w:hAnsi="Arial" w:cs="Arial"/>
          <w:color w:val="auto"/>
          <w:sz w:val="20"/>
          <w:szCs w:val="20"/>
        </w:rPr>
        <w:t xml:space="preserve"> by </w:t>
      </w:r>
      <w:r w:rsidRPr="007C7BB6">
        <w:rPr>
          <w:rFonts w:ascii="Arial" w:eastAsia="Arial" w:hAnsi="Arial" w:cs="Arial"/>
          <w:color w:val="auto"/>
          <w:sz w:val="20"/>
          <w:szCs w:val="20"/>
        </w:rPr>
        <w:t>You</w:t>
      </w:r>
      <w:r w:rsidR="0034411F" w:rsidRPr="007C7BB6">
        <w:rPr>
          <w:rFonts w:ascii="Arial" w:eastAsia="Arial" w:hAnsi="Arial" w:cs="Arial"/>
          <w:color w:val="auto"/>
          <w:sz w:val="20"/>
          <w:szCs w:val="20"/>
        </w:rPr>
        <w:t xml:space="preserve"> other than in full compliance with these Terms of Use, </w:t>
      </w:r>
      <w:r w:rsidRPr="007C7BB6">
        <w:rPr>
          <w:rFonts w:ascii="Arial" w:eastAsia="Arial" w:hAnsi="Arial" w:cs="Arial"/>
          <w:color w:val="auto"/>
          <w:sz w:val="20"/>
          <w:szCs w:val="20"/>
        </w:rPr>
        <w:t>You</w:t>
      </w:r>
      <w:r w:rsidR="0034411F" w:rsidRPr="007C7BB6">
        <w:rPr>
          <w:rFonts w:ascii="Arial" w:eastAsia="Arial" w:hAnsi="Arial" w:cs="Arial"/>
          <w:color w:val="auto"/>
          <w:sz w:val="20"/>
          <w:szCs w:val="20"/>
        </w:rPr>
        <w:t xml:space="preserve"> shall reimburse Us for all reasonable expenses related to such audit in addition to any other liabilities to which </w:t>
      </w:r>
      <w:r w:rsidRPr="007C7BB6">
        <w:rPr>
          <w:rFonts w:ascii="Arial" w:eastAsia="Arial" w:hAnsi="Arial" w:cs="Arial"/>
          <w:color w:val="auto"/>
          <w:sz w:val="20"/>
          <w:szCs w:val="20"/>
        </w:rPr>
        <w:t>You</w:t>
      </w:r>
      <w:r w:rsidR="0034411F" w:rsidRPr="007C7BB6">
        <w:rPr>
          <w:rFonts w:ascii="Arial" w:eastAsia="Arial" w:hAnsi="Arial" w:cs="Arial"/>
          <w:color w:val="auto"/>
          <w:sz w:val="20"/>
          <w:szCs w:val="20"/>
        </w:rPr>
        <w:t xml:space="preserve"> may be subject as a result of such non-compliance.  </w:t>
      </w:r>
      <w:r w:rsidRPr="007C7BB6">
        <w:rPr>
          <w:rFonts w:ascii="Arial" w:eastAsia="Arial" w:hAnsi="Arial" w:cs="Arial"/>
          <w:color w:val="auto"/>
          <w:sz w:val="20"/>
          <w:szCs w:val="20"/>
        </w:rPr>
        <w:t>You</w:t>
      </w:r>
      <w:r w:rsidR="0034411F" w:rsidRPr="007C7BB6">
        <w:rPr>
          <w:rFonts w:ascii="Arial" w:eastAsia="Arial" w:hAnsi="Arial" w:cs="Arial"/>
          <w:color w:val="auto"/>
          <w:sz w:val="20"/>
          <w:szCs w:val="20"/>
        </w:rPr>
        <w:t xml:space="preserve"> acknowledge that We shall have the right to enforce the provisions of these Terms of Use directly against </w:t>
      </w:r>
      <w:r w:rsidRPr="007C7BB6">
        <w:rPr>
          <w:rFonts w:ascii="Arial" w:eastAsia="Arial" w:hAnsi="Arial" w:cs="Arial"/>
          <w:color w:val="auto"/>
          <w:sz w:val="20"/>
          <w:szCs w:val="20"/>
        </w:rPr>
        <w:t>You</w:t>
      </w:r>
      <w:r w:rsidR="0034411F" w:rsidRPr="007C7BB6">
        <w:rPr>
          <w:rFonts w:ascii="Arial" w:eastAsia="Arial" w:hAnsi="Arial" w:cs="Arial"/>
          <w:color w:val="auto"/>
          <w:sz w:val="20"/>
          <w:szCs w:val="20"/>
        </w:rPr>
        <w:t xml:space="preserve"> and Our remedies for any breaches may include, without limitation, damages or injunctive or other equitable remedies.</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13.</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Intellectual Property Rights</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lastRenderedPageBreak/>
        <w:t xml:space="preserve">All Intellectual Property Rights </w:t>
      </w:r>
      <w:r w:rsidR="00B653DA" w:rsidRPr="00EE085E">
        <w:rPr>
          <w:rFonts w:ascii="Arial" w:eastAsia="Arial" w:hAnsi="Arial" w:cs="Arial"/>
          <w:color w:val="auto"/>
          <w:sz w:val="20"/>
          <w:szCs w:val="20"/>
        </w:rPr>
        <w:t xml:space="preserve">in and to </w:t>
      </w:r>
      <w:r w:rsidRPr="00EE085E">
        <w:rPr>
          <w:rFonts w:ascii="Arial" w:eastAsia="Arial" w:hAnsi="Arial" w:cs="Arial"/>
          <w:color w:val="auto"/>
          <w:sz w:val="20"/>
          <w:szCs w:val="20"/>
        </w:rPr>
        <w:t>the Service shall be owned by Us absolutely and in their entirety. These rights include</w:t>
      </w:r>
      <w:r w:rsidR="00563B08">
        <w:rPr>
          <w:rFonts w:ascii="Arial" w:eastAsia="Arial" w:hAnsi="Arial" w:cs="Arial"/>
          <w:color w:val="auto"/>
          <w:sz w:val="20"/>
          <w:szCs w:val="20"/>
        </w:rPr>
        <w:t>, but</w:t>
      </w:r>
      <w:r w:rsidRPr="00EE085E">
        <w:rPr>
          <w:rFonts w:ascii="Arial" w:eastAsia="Arial" w:hAnsi="Arial" w:cs="Arial"/>
          <w:color w:val="auto"/>
          <w:sz w:val="20"/>
          <w:szCs w:val="20"/>
        </w:rPr>
        <w:t xml:space="preserve"> are not limited to</w:t>
      </w:r>
      <w:r w:rsidR="00563B08">
        <w:rPr>
          <w:rFonts w:ascii="Arial" w:eastAsia="Arial" w:hAnsi="Arial" w:cs="Arial"/>
          <w:color w:val="auto"/>
          <w:sz w:val="20"/>
          <w:szCs w:val="20"/>
        </w:rPr>
        <w:t>,</w:t>
      </w:r>
      <w:r w:rsidRPr="00EE085E">
        <w:rPr>
          <w:rFonts w:ascii="Arial" w:eastAsia="Arial" w:hAnsi="Arial" w:cs="Arial"/>
          <w:color w:val="auto"/>
          <w:sz w:val="20"/>
          <w:szCs w:val="20"/>
        </w:rPr>
        <w:t xml:space="preserve"> database rights, copyright, design rights (whether registered or unregistered), trademarks (whether registered or unregistered) and other similar rights wherever existing in the world together with the right to apply for protection of the same. All other trademarks, logos, service marks, company or product names set forth in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are the property of their respective owners.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may not remove or alter any trademark, trade names, service mark, product names, logo, copyright or other proprietary notices, legends, symbols or labels </w:t>
      </w:r>
      <w:r w:rsidR="00563B08">
        <w:rPr>
          <w:rFonts w:ascii="Arial" w:eastAsia="Arial" w:hAnsi="Arial" w:cs="Arial"/>
          <w:color w:val="auto"/>
          <w:sz w:val="20"/>
          <w:szCs w:val="20"/>
        </w:rPr>
        <w:t>featured on</w:t>
      </w:r>
      <w:r w:rsidRPr="00EE085E">
        <w:rPr>
          <w:rFonts w:ascii="Arial" w:eastAsia="Arial" w:hAnsi="Arial" w:cs="Arial"/>
          <w:color w:val="auto"/>
          <w:sz w:val="20"/>
          <w:szCs w:val="20"/>
        </w:rPr>
        <w:t xml:space="preserve">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acknowledge and agree that any questions, comments, suggestions, ideas, feedback or other information about the Service ("Submissions"), provided by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to Us are non-confidential and shall become the sole property of Us. We shall own exclusive rights, including all Intellectual Property Rights, in these Submissions, and shall be entitled to the unrestricted use and dissemination of these Submissions for any purpose, commercial or otherwise, without acknowledgment or compensation to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w:t>
      </w:r>
    </w:p>
    <w:p w:rsidR="00563B08" w:rsidRDefault="00563B08" w:rsidP="00EE085E">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eastAsia="Arial" w:hAnsi="Arial" w:cs="Arial"/>
          <w:color w:val="auto"/>
          <w:sz w:val="20"/>
          <w:szCs w:val="20"/>
        </w:rPr>
      </w:pPr>
    </w:p>
    <w:p w:rsidR="00EE085E" w:rsidRPr="00EE085E" w:rsidRDefault="00EE085E" w:rsidP="00EE085E">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r w:rsidRPr="00EE085E">
        <w:rPr>
          <w:rFonts w:ascii="Arial" w:eastAsia="Arial" w:hAnsi="Arial" w:cs="Arial"/>
          <w:color w:val="auto"/>
          <w:sz w:val="20"/>
          <w:szCs w:val="20"/>
        </w:rPr>
        <w:t>You acknowledge and agree that that Your use</w:t>
      </w:r>
      <w:r w:rsidR="00563B08">
        <w:rPr>
          <w:rFonts w:ascii="Arial" w:eastAsia="Arial" w:hAnsi="Arial" w:cs="Arial"/>
          <w:color w:val="auto"/>
          <w:sz w:val="20"/>
          <w:szCs w:val="20"/>
        </w:rPr>
        <w:t xml:space="preserve"> of the Service </w:t>
      </w:r>
      <w:r w:rsidRPr="00EE085E">
        <w:rPr>
          <w:rFonts w:ascii="Arial" w:eastAsia="Arial" w:hAnsi="Arial" w:cs="Arial"/>
          <w:color w:val="auto"/>
          <w:sz w:val="20"/>
          <w:szCs w:val="20"/>
        </w:rPr>
        <w:t xml:space="preserve">does not grant You any ownership interest in the </w:t>
      </w:r>
      <w:r w:rsidR="00563B08">
        <w:rPr>
          <w:rFonts w:ascii="Arial" w:eastAsia="Arial" w:hAnsi="Arial" w:cs="Arial"/>
          <w:color w:val="auto"/>
          <w:sz w:val="20"/>
          <w:szCs w:val="20"/>
        </w:rPr>
        <w:t>Service</w:t>
      </w:r>
      <w:r w:rsidRPr="00EE085E">
        <w:rPr>
          <w:rFonts w:ascii="Arial" w:eastAsia="Arial" w:hAnsi="Arial" w:cs="Arial"/>
          <w:color w:val="auto"/>
          <w:sz w:val="20"/>
          <w:szCs w:val="20"/>
        </w:rPr>
        <w:t xml:space="preserve"> or any exclusive rights to </w:t>
      </w:r>
      <w:r w:rsidR="00563B08">
        <w:rPr>
          <w:rFonts w:ascii="Arial" w:eastAsia="Arial" w:hAnsi="Arial" w:cs="Arial"/>
          <w:color w:val="auto"/>
          <w:sz w:val="20"/>
          <w:szCs w:val="20"/>
        </w:rPr>
        <w:t>its</w:t>
      </w:r>
      <w:r w:rsidRPr="00EE085E">
        <w:rPr>
          <w:rFonts w:ascii="Arial" w:eastAsia="Arial" w:hAnsi="Arial" w:cs="Arial"/>
          <w:color w:val="auto"/>
          <w:sz w:val="20"/>
          <w:szCs w:val="20"/>
        </w:rPr>
        <w:t xml:space="preserve"> use, and that these Terms of Use do not grant Y</w:t>
      </w:r>
      <w:r w:rsidR="00563B08">
        <w:rPr>
          <w:rFonts w:ascii="Arial" w:eastAsia="Arial" w:hAnsi="Arial" w:cs="Arial"/>
          <w:color w:val="auto"/>
          <w:sz w:val="20"/>
          <w:szCs w:val="20"/>
        </w:rPr>
        <w:t>ou any claims to patents, trademar</w:t>
      </w:r>
      <w:r w:rsidRPr="00EE085E">
        <w:rPr>
          <w:rFonts w:ascii="Arial" w:eastAsia="Arial" w:hAnsi="Arial" w:cs="Arial"/>
          <w:color w:val="auto"/>
          <w:sz w:val="20"/>
          <w:szCs w:val="20"/>
        </w:rPr>
        <w:t xml:space="preserve">ks or other rights pertaining to the Service. You furthermore agree and acknowledge that the Service and the material accompanying them are proprietary, confidential, and trade secrets of </w:t>
      </w:r>
      <w:r w:rsidR="00563B08">
        <w:rPr>
          <w:rFonts w:ascii="Arial" w:eastAsia="Arial" w:hAnsi="Arial" w:cs="Arial"/>
          <w:color w:val="auto"/>
          <w:sz w:val="20"/>
          <w:szCs w:val="20"/>
        </w:rPr>
        <w:t>The Shelf</w:t>
      </w:r>
      <w:r w:rsidRPr="00EE085E">
        <w:rPr>
          <w:rFonts w:ascii="Arial" w:eastAsia="Arial" w:hAnsi="Arial" w:cs="Arial"/>
          <w:color w:val="auto"/>
          <w:sz w:val="20"/>
          <w:szCs w:val="20"/>
        </w:rPr>
        <w:t xml:space="preserve"> that You will undertake all necessary steps and efforts to prevent unlawful or illegal distribution of such proprietary, confidential and trade secret information. </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14.</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E-mail and Text Communications</w:t>
      </w:r>
    </w:p>
    <w:p w:rsidR="00C4366A" w:rsidRPr="00EE085E" w:rsidRDefault="00C4366A">
      <w:pPr>
        <w:contextualSpacing w:val="0"/>
        <w:jc w:val="both"/>
        <w:rPr>
          <w:rFonts w:ascii="Arial" w:hAnsi="Arial" w:cs="Arial"/>
          <w:color w:val="auto"/>
          <w:sz w:val="20"/>
          <w:szCs w:val="20"/>
        </w:rPr>
      </w:pPr>
    </w:p>
    <w:p w:rsidR="00B653DA" w:rsidRPr="00EE085E" w:rsidRDefault="0034411F" w:rsidP="00E70415">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E-mail communications and text messages sent from Us to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are designed to make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r experience more efficient</w:t>
      </w:r>
      <w:r w:rsidR="00563B08">
        <w:rPr>
          <w:rFonts w:ascii="Arial" w:eastAsia="Arial" w:hAnsi="Arial" w:cs="Arial"/>
          <w:color w:val="auto"/>
          <w:sz w:val="20"/>
          <w:szCs w:val="20"/>
        </w:rPr>
        <w:t xml:space="preserve"> and enjoyable</w:t>
      </w:r>
      <w:r w:rsidRPr="00EE085E">
        <w:rPr>
          <w:rFonts w:ascii="Arial" w:eastAsia="Arial" w:hAnsi="Arial" w:cs="Arial"/>
          <w:color w:val="auto"/>
          <w:sz w:val="20"/>
          <w:szCs w:val="20"/>
        </w:rPr>
        <w:t xml:space="preserv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specifically agree to accept and consent to receiving e-mail communications and text messages initiated from Us, which include, without limitation: message notification e-mails, e-mails or text messages informing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about potential available s</w:t>
      </w:r>
      <w:r w:rsidR="00563B08">
        <w:rPr>
          <w:rFonts w:ascii="Arial" w:eastAsia="Arial" w:hAnsi="Arial" w:cs="Arial"/>
          <w:color w:val="auto"/>
          <w:sz w:val="20"/>
          <w:szCs w:val="20"/>
        </w:rPr>
        <w:t>ale</w:t>
      </w:r>
      <w:r w:rsidRPr="00EE085E">
        <w:rPr>
          <w:rFonts w:ascii="Arial" w:eastAsia="Arial" w:hAnsi="Arial" w:cs="Arial"/>
          <w:color w:val="auto"/>
          <w:sz w:val="20"/>
          <w:szCs w:val="20"/>
        </w:rPr>
        <w:t xml:space="preserve">s and e-mails informing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of promotions We run and emails informing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of new and existing features We provide. Standard text messaging charges applied by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cell phone carrier will apply to text messages We send. If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change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mobile phone service provider, the notification service may be deactivated for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phone number and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may need to re-enroll in the notification service. We reserve the right to cancel the notification service at any time. If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do not wish to receive any of </w:t>
      </w:r>
      <w:r w:rsidR="00B653DA" w:rsidRPr="00EE085E">
        <w:rPr>
          <w:rFonts w:ascii="Arial" w:eastAsia="Arial" w:hAnsi="Arial" w:cs="Arial"/>
          <w:color w:val="auto"/>
          <w:sz w:val="20"/>
          <w:szCs w:val="20"/>
        </w:rPr>
        <w:t>O</w:t>
      </w:r>
      <w:r w:rsidRPr="00EE085E">
        <w:rPr>
          <w:rFonts w:ascii="Arial" w:eastAsia="Arial" w:hAnsi="Arial" w:cs="Arial"/>
          <w:color w:val="auto"/>
          <w:sz w:val="20"/>
          <w:szCs w:val="20"/>
        </w:rPr>
        <w:t xml:space="preserve">ur e-mail communications or text messages, </w:t>
      </w:r>
      <w:r w:rsidR="007D2643" w:rsidRPr="00EE085E">
        <w:rPr>
          <w:rFonts w:ascii="Arial" w:eastAsia="Arial" w:hAnsi="Arial" w:cs="Arial"/>
          <w:color w:val="auto"/>
          <w:sz w:val="20"/>
          <w:szCs w:val="20"/>
        </w:rPr>
        <w:t>You</w:t>
      </w:r>
      <w:r w:rsidR="00B653DA" w:rsidRPr="00EE085E">
        <w:rPr>
          <w:rFonts w:ascii="Arial" w:eastAsia="Arial" w:hAnsi="Arial" w:cs="Arial"/>
          <w:color w:val="auto"/>
          <w:sz w:val="20"/>
          <w:szCs w:val="20"/>
        </w:rPr>
        <w:t xml:space="preserve"> shall have the opportunity to </w:t>
      </w:r>
      <w:r w:rsidR="00303F6D" w:rsidRPr="00EE085E">
        <w:rPr>
          <w:rFonts w:ascii="Arial" w:eastAsia="Arial" w:hAnsi="Arial" w:cs="Arial"/>
          <w:color w:val="auto"/>
          <w:sz w:val="20"/>
          <w:szCs w:val="20"/>
        </w:rPr>
        <w:t>opt out</w:t>
      </w:r>
      <w:r w:rsidR="00B653DA" w:rsidRPr="00EE085E">
        <w:rPr>
          <w:rFonts w:ascii="Arial" w:eastAsia="Arial" w:hAnsi="Arial" w:cs="Arial"/>
          <w:color w:val="auto"/>
          <w:sz w:val="20"/>
          <w:szCs w:val="20"/>
        </w:rPr>
        <w:t xml:space="preserve"> of receiving communications from Us (</w:t>
      </w:r>
      <w:r w:rsidR="00D02317" w:rsidRPr="00EE085E">
        <w:rPr>
          <w:rFonts w:ascii="Arial" w:eastAsia="Arial" w:hAnsi="Arial" w:cs="Arial"/>
          <w:color w:val="auto"/>
          <w:sz w:val="20"/>
          <w:szCs w:val="20"/>
        </w:rPr>
        <w:t>excluding messages</w:t>
      </w:r>
      <w:r w:rsidR="00B653DA" w:rsidRPr="00EE085E">
        <w:rPr>
          <w:rFonts w:ascii="Arial" w:eastAsia="Arial" w:hAnsi="Arial" w:cs="Arial"/>
          <w:color w:val="auto"/>
          <w:sz w:val="20"/>
          <w:szCs w:val="20"/>
        </w:rPr>
        <w:t xml:space="preserve"> targeted directly at </w:t>
      </w:r>
      <w:r w:rsidR="007D2643" w:rsidRPr="00EE085E">
        <w:rPr>
          <w:rFonts w:ascii="Arial" w:eastAsia="Arial" w:hAnsi="Arial" w:cs="Arial"/>
          <w:color w:val="auto"/>
          <w:sz w:val="20"/>
          <w:szCs w:val="20"/>
        </w:rPr>
        <w:t>You</w:t>
      </w:r>
      <w:r w:rsidR="00B653DA" w:rsidRPr="00EE085E">
        <w:rPr>
          <w:rFonts w:ascii="Arial" w:eastAsia="Arial" w:hAnsi="Arial" w:cs="Arial"/>
          <w:color w:val="auto"/>
          <w:sz w:val="20"/>
          <w:szCs w:val="20"/>
        </w:rPr>
        <w:t xml:space="preserve"> about </w:t>
      </w:r>
      <w:r w:rsidR="00ED0E4C" w:rsidRPr="00EE085E">
        <w:rPr>
          <w:rFonts w:ascii="Arial" w:eastAsia="Arial" w:hAnsi="Arial" w:cs="Arial"/>
          <w:color w:val="auto"/>
          <w:sz w:val="20"/>
          <w:szCs w:val="20"/>
        </w:rPr>
        <w:t xml:space="preserve">matters regarding </w:t>
      </w:r>
      <w:r w:rsidR="00B653DA" w:rsidRPr="00EE085E">
        <w:rPr>
          <w:rFonts w:ascii="Arial" w:eastAsia="Arial" w:hAnsi="Arial" w:cs="Arial"/>
          <w:color w:val="auto"/>
          <w:sz w:val="20"/>
          <w:szCs w:val="20"/>
        </w:rPr>
        <w:t xml:space="preserve">the state of </w:t>
      </w:r>
      <w:r w:rsidR="007D2643" w:rsidRPr="00EE085E">
        <w:rPr>
          <w:rFonts w:ascii="Arial" w:eastAsia="Arial" w:hAnsi="Arial" w:cs="Arial"/>
          <w:color w:val="auto"/>
          <w:sz w:val="20"/>
          <w:szCs w:val="20"/>
        </w:rPr>
        <w:t>You</w:t>
      </w:r>
      <w:r w:rsidR="00B653DA" w:rsidRPr="00EE085E">
        <w:rPr>
          <w:rFonts w:ascii="Arial" w:eastAsia="Arial" w:hAnsi="Arial" w:cs="Arial"/>
          <w:color w:val="auto"/>
          <w:sz w:val="20"/>
          <w:szCs w:val="20"/>
        </w:rPr>
        <w:t xml:space="preserve">r account, billing, </w:t>
      </w:r>
      <w:r w:rsidR="00ED0E4C" w:rsidRPr="00EE085E">
        <w:rPr>
          <w:rFonts w:ascii="Arial" w:eastAsia="Arial" w:hAnsi="Arial" w:cs="Arial"/>
          <w:color w:val="auto"/>
          <w:sz w:val="20"/>
          <w:szCs w:val="20"/>
        </w:rPr>
        <w:t xml:space="preserve">or </w:t>
      </w:r>
      <w:r w:rsidR="007D2643" w:rsidRPr="00EE085E">
        <w:rPr>
          <w:rFonts w:ascii="Arial" w:eastAsia="Arial" w:hAnsi="Arial" w:cs="Arial"/>
          <w:color w:val="auto"/>
          <w:sz w:val="20"/>
          <w:szCs w:val="20"/>
        </w:rPr>
        <w:t>You</w:t>
      </w:r>
      <w:r w:rsidR="00B653DA" w:rsidRPr="00EE085E">
        <w:rPr>
          <w:rFonts w:ascii="Arial" w:eastAsia="Arial" w:hAnsi="Arial" w:cs="Arial"/>
          <w:color w:val="auto"/>
          <w:sz w:val="20"/>
          <w:szCs w:val="20"/>
        </w:rPr>
        <w:t xml:space="preserve">r continued use of the </w:t>
      </w:r>
      <w:r w:rsidR="00ED0E4C" w:rsidRPr="00EE085E">
        <w:rPr>
          <w:rFonts w:ascii="Arial" w:eastAsia="Arial" w:hAnsi="Arial" w:cs="Arial"/>
          <w:color w:val="auto"/>
          <w:sz w:val="20"/>
          <w:szCs w:val="20"/>
        </w:rPr>
        <w:t>S</w:t>
      </w:r>
      <w:r w:rsidR="00B653DA" w:rsidRPr="00EE085E">
        <w:rPr>
          <w:rFonts w:ascii="Arial" w:eastAsia="Arial" w:hAnsi="Arial" w:cs="Arial"/>
          <w:color w:val="auto"/>
          <w:sz w:val="20"/>
          <w:szCs w:val="20"/>
        </w:rPr>
        <w:t xml:space="preserve">ervice. </w:t>
      </w:r>
    </w:p>
    <w:p w:rsidR="002E6560" w:rsidRPr="00EE085E" w:rsidRDefault="002E6560">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15.</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Surveys and Feedback</w:t>
      </w:r>
      <w:r w:rsidR="0034411F" w:rsidRPr="00EE085E">
        <w:rPr>
          <w:rFonts w:ascii="Arial" w:eastAsia="Arial" w:hAnsi="Arial" w:cs="Arial"/>
          <w:color w:val="auto"/>
          <w:sz w:val="20"/>
          <w:szCs w:val="20"/>
        </w:rPr>
        <w:t xml:space="preserve">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We may periodically present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with surveys or solicit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opinion about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acknowledge that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participation in these types of programs is completely voluntary.  By submitting opinions, suggestions, feedback, images, documents, and/or proposals to us through these surveys, any suggestion or feedback </w:t>
      </w:r>
      <w:r w:rsidR="00FB16F6">
        <w:rPr>
          <w:rFonts w:ascii="Arial" w:eastAsia="Arial" w:hAnsi="Arial" w:cs="Arial"/>
          <w:color w:val="auto"/>
          <w:sz w:val="20"/>
          <w:szCs w:val="20"/>
        </w:rPr>
        <w:t>w</w:t>
      </w:r>
      <w:r w:rsidRPr="00EE085E">
        <w:rPr>
          <w:rFonts w:ascii="Arial" w:eastAsia="Arial" w:hAnsi="Arial" w:cs="Arial"/>
          <w:color w:val="auto"/>
          <w:sz w:val="20"/>
          <w:szCs w:val="20"/>
        </w:rPr>
        <w:t xml:space="preserve">ebpages, or through any other communication with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acknowledge and agree that: (a) the suggestions or feedback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provide will not contain confidential or proprietary information; (b) We are not under any obligation of confidentiality, express or implied, with respect to the suggestions and feedback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provide; (c) We shall be entitled to use or disclose (or choose not to use or disclose) the suggestions and feedback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provide for any purpose, in any way, in any media worldwide (without disclosing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identity); (d) We may have similar ideas to the suggestions and feedback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provide already under consideration or in development; (e) the suggestions and feedback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provide will automatically become Our property without any obligation to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and (f)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are not entitled to any compensation or reimbursement of any kind from us under any circumstances. </w:t>
      </w:r>
    </w:p>
    <w:p w:rsidR="00B95CE4" w:rsidRDefault="00B95CE4" w:rsidP="00B95CE4">
      <w:pPr>
        <w:spacing w:after="240"/>
        <w:rPr>
          <w:rFonts w:ascii="Helvetica" w:hAnsi="Helvetica"/>
          <w:color w:val="424649"/>
          <w:szCs w:val="24"/>
          <w:lang w:val="en"/>
        </w:rPr>
      </w:pPr>
    </w:p>
    <w:p w:rsidR="00A81092" w:rsidRDefault="00B95CE4" w:rsidP="00455203">
      <w:pPr>
        <w:spacing w:after="240"/>
        <w:jc w:val="both"/>
        <w:rPr>
          <w:rFonts w:ascii="Arial" w:hAnsi="Arial" w:cs="Arial"/>
          <w:b/>
          <w:color w:val="auto"/>
          <w:sz w:val="20"/>
          <w:szCs w:val="20"/>
          <w:lang w:val="en"/>
        </w:rPr>
      </w:pPr>
      <w:r w:rsidRPr="00A81092">
        <w:rPr>
          <w:rFonts w:ascii="Arial" w:hAnsi="Arial" w:cs="Arial"/>
          <w:b/>
          <w:color w:val="auto"/>
          <w:sz w:val="20"/>
          <w:szCs w:val="20"/>
          <w:lang w:val="en"/>
        </w:rPr>
        <w:t xml:space="preserve">16. </w:t>
      </w:r>
      <w:r w:rsidRPr="00A81092">
        <w:rPr>
          <w:rFonts w:ascii="Arial" w:hAnsi="Arial" w:cs="Arial"/>
          <w:b/>
          <w:color w:val="auto"/>
          <w:sz w:val="20"/>
          <w:szCs w:val="20"/>
          <w:lang w:val="en"/>
        </w:rPr>
        <w:tab/>
        <w:t>Promotions and Giveaways</w:t>
      </w:r>
    </w:p>
    <w:p w:rsidR="00A81092" w:rsidRDefault="00A81092" w:rsidP="00455203">
      <w:pPr>
        <w:spacing w:after="240"/>
        <w:jc w:val="both"/>
        <w:rPr>
          <w:rFonts w:ascii="Arial" w:hAnsi="Arial" w:cs="Arial"/>
          <w:b/>
          <w:color w:val="auto"/>
          <w:sz w:val="20"/>
          <w:szCs w:val="20"/>
          <w:lang w:val="en"/>
        </w:rPr>
      </w:pPr>
    </w:p>
    <w:p w:rsidR="00B95CE4" w:rsidRPr="00A81092" w:rsidRDefault="00455203" w:rsidP="00455203">
      <w:pPr>
        <w:spacing w:after="240"/>
        <w:jc w:val="both"/>
        <w:rPr>
          <w:rFonts w:ascii="Arial" w:hAnsi="Arial" w:cs="Arial"/>
          <w:color w:val="auto"/>
          <w:sz w:val="20"/>
          <w:szCs w:val="20"/>
          <w:lang w:val="en"/>
        </w:rPr>
      </w:pPr>
      <w:r w:rsidRPr="00A81092">
        <w:rPr>
          <w:rFonts w:ascii="Arial" w:hAnsi="Arial" w:cs="Arial"/>
          <w:color w:val="auto"/>
          <w:sz w:val="20"/>
          <w:szCs w:val="20"/>
          <w:lang w:val="en"/>
        </w:rPr>
        <w:t>We may periodically feature</w:t>
      </w:r>
      <w:r w:rsidR="00B95CE4" w:rsidRPr="00A81092">
        <w:rPr>
          <w:rFonts w:ascii="Arial" w:hAnsi="Arial" w:cs="Arial"/>
          <w:color w:val="auto"/>
          <w:sz w:val="20"/>
          <w:szCs w:val="20"/>
          <w:lang w:val="en"/>
        </w:rPr>
        <w:t xml:space="preserve"> promotions and giveaways</w:t>
      </w:r>
      <w:r w:rsidRPr="00A81092">
        <w:rPr>
          <w:rFonts w:ascii="Arial" w:hAnsi="Arial" w:cs="Arial"/>
          <w:color w:val="auto"/>
          <w:sz w:val="20"/>
          <w:szCs w:val="20"/>
          <w:lang w:val="en"/>
        </w:rPr>
        <w:t xml:space="preserve"> (“Promotions”)</w:t>
      </w:r>
      <w:r w:rsidR="00B95CE4" w:rsidRPr="00A81092">
        <w:rPr>
          <w:rFonts w:ascii="Arial" w:hAnsi="Arial" w:cs="Arial"/>
          <w:color w:val="auto"/>
          <w:sz w:val="20"/>
          <w:szCs w:val="20"/>
          <w:lang w:val="en"/>
        </w:rPr>
        <w:t xml:space="preserve"> </w:t>
      </w:r>
      <w:r w:rsidRPr="00A81092">
        <w:rPr>
          <w:rFonts w:ascii="Arial" w:hAnsi="Arial" w:cs="Arial"/>
          <w:color w:val="auto"/>
          <w:sz w:val="20"/>
          <w:szCs w:val="20"/>
          <w:lang w:val="en"/>
        </w:rPr>
        <w:t xml:space="preserve">on Our site </w:t>
      </w:r>
      <w:r w:rsidR="00B95CE4" w:rsidRPr="00A81092">
        <w:rPr>
          <w:rFonts w:ascii="Arial" w:hAnsi="Arial" w:cs="Arial"/>
          <w:color w:val="auto"/>
          <w:sz w:val="20"/>
          <w:szCs w:val="20"/>
          <w:lang w:val="en"/>
        </w:rPr>
        <w:t>and</w:t>
      </w:r>
      <w:r w:rsidRPr="00A81092">
        <w:rPr>
          <w:rFonts w:ascii="Arial" w:hAnsi="Arial" w:cs="Arial"/>
          <w:color w:val="auto"/>
          <w:sz w:val="20"/>
          <w:szCs w:val="20"/>
          <w:lang w:val="en"/>
        </w:rPr>
        <w:t xml:space="preserve"> You will have the opportunity to participate in such Promotions. By participating</w:t>
      </w:r>
      <w:r w:rsidR="00B95CE4" w:rsidRPr="00A81092">
        <w:rPr>
          <w:rFonts w:ascii="Arial" w:hAnsi="Arial" w:cs="Arial"/>
          <w:color w:val="auto"/>
          <w:sz w:val="20"/>
          <w:szCs w:val="20"/>
          <w:lang w:val="en"/>
        </w:rPr>
        <w:t xml:space="preserve">, </w:t>
      </w:r>
      <w:r w:rsidR="0059727B">
        <w:rPr>
          <w:rFonts w:ascii="Arial" w:hAnsi="Arial" w:cs="Arial"/>
          <w:color w:val="auto"/>
          <w:sz w:val="20"/>
          <w:szCs w:val="20"/>
          <w:lang w:val="en"/>
        </w:rPr>
        <w:t>Y</w:t>
      </w:r>
      <w:r w:rsidR="00B95CE4" w:rsidRPr="00A81092">
        <w:rPr>
          <w:rFonts w:ascii="Arial" w:hAnsi="Arial" w:cs="Arial"/>
          <w:color w:val="auto"/>
          <w:sz w:val="20"/>
          <w:szCs w:val="20"/>
          <w:lang w:val="en"/>
        </w:rPr>
        <w:t xml:space="preserve">ou acknowledge that </w:t>
      </w:r>
      <w:r w:rsidRPr="00A81092">
        <w:rPr>
          <w:rFonts w:ascii="Arial" w:hAnsi="Arial" w:cs="Arial"/>
          <w:color w:val="auto"/>
          <w:sz w:val="20"/>
          <w:szCs w:val="20"/>
          <w:lang w:val="en"/>
        </w:rPr>
        <w:t>third parties</w:t>
      </w:r>
      <w:r w:rsidR="00B95CE4" w:rsidRPr="00A81092">
        <w:rPr>
          <w:rFonts w:ascii="Arial" w:hAnsi="Arial" w:cs="Arial"/>
          <w:color w:val="auto"/>
          <w:sz w:val="20"/>
          <w:szCs w:val="20"/>
          <w:lang w:val="en"/>
        </w:rPr>
        <w:t xml:space="preserve"> are responsible for </w:t>
      </w:r>
      <w:r w:rsidRPr="00A81092">
        <w:rPr>
          <w:rFonts w:ascii="Arial" w:hAnsi="Arial" w:cs="Arial"/>
          <w:color w:val="auto"/>
          <w:sz w:val="20"/>
          <w:szCs w:val="20"/>
          <w:lang w:val="en"/>
        </w:rPr>
        <w:t>such P</w:t>
      </w:r>
      <w:r w:rsidR="00B95CE4" w:rsidRPr="00A81092">
        <w:rPr>
          <w:rFonts w:ascii="Arial" w:hAnsi="Arial" w:cs="Arial"/>
          <w:color w:val="auto"/>
          <w:sz w:val="20"/>
          <w:szCs w:val="20"/>
          <w:lang w:val="en"/>
        </w:rPr>
        <w:t xml:space="preserve">romotions and for ensuring that such </w:t>
      </w:r>
      <w:r w:rsidRPr="00A81092">
        <w:rPr>
          <w:rFonts w:ascii="Arial" w:hAnsi="Arial" w:cs="Arial"/>
          <w:color w:val="auto"/>
          <w:sz w:val="20"/>
          <w:szCs w:val="20"/>
          <w:lang w:val="en"/>
        </w:rPr>
        <w:t>P</w:t>
      </w:r>
      <w:r w:rsidR="00B95CE4" w:rsidRPr="00A81092">
        <w:rPr>
          <w:rFonts w:ascii="Arial" w:hAnsi="Arial" w:cs="Arial"/>
          <w:color w:val="auto"/>
          <w:sz w:val="20"/>
          <w:szCs w:val="20"/>
          <w:lang w:val="en"/>
        </w:rPr>
        <w:t xml:space="preserve">romotions comply with all applicable laws, rules, and regulations. </w:t>
      </w:r>
      <w:r w:rsidRPr="00A81092">
        <w:rPr>
          <w:rFonts w:ascii="Arial" w:hAnsi="Arial" w:cs="Arial"/>
          <w:color w:val="auto"/>
          <w:sz w:val="20"/>
          <w:szCs w:val="20"/>
          <w:lang w:val="en"/>
        </w:rPr>
        <w:t>W</w:t>
      </w:r>
      <w:r w:rsidR="00B95CE4" w:rsidRPr="00A81092">
        <w:rPr>
          <w:rFonts w:ascii="Arial" w:hAnsi="Arial" w:cs="Arial"/>
          <w:color w:val="auto"/>
          <w:sz w:val="20"/>
          <w:szCs w:val="20"/>
          <w:lang w:val="en"/>
        </w:rPr>
        <w:t xml:space="preserve">e recommend </w:t>
      </w:r>
      <w:r w:rsidR="0059727B">
        <w:rPr>
          <w:rFonts w:ascii="Arial" w:hAnsi="Arial" w:cs="Arial"/>
          <w:color w:val="auto"/>
          <w:sz w:val="20"/>
          <w:szCs w:val="20"/>
          <w:lang w:val="en"/>
        </w:rPr>
        <w:t>th</w:t>
      </w:r>
      <w:r w:rsidR="00AA186B">
        <w:rPr>
          <w:rFonts w:ascii="Arial" w:hAnsi="Arial" w:cs="Arial"/>
          <w:color w:val="auto"/>
          <w:sz w:val="20"/>
          <w:szCs w:val="20"/>
          <w:lang w:val="en"/>
        </w:rPr>
        <w:t>at</w:t>
      </w:r>
      <w:r w:rsidR="0059727B">
        <w:rPr>
          <w:rFonts w:ascii="Arial" w:hAnsi="Arial" w:cs="Arial"/>
          <w:color w:val="auto"/>
          <w:sz w:val="20"/>
          <w:szCs w:val="20"/>
          <w:lang w:val="en"/>
        </w:rPr>
        <w:t xml:space="preserve"> Y</w:t>
      </w:r>
      <w:r w:rsidR="00B95CE4" w:rsidRPr="00A81092">
        <w:rPr>
          <w:rFonts w:ascii="Arial" w:hAnsi="Arial" w:cs="Arial"/>
          <w:color w:val="auto"/>
          <w:sz w:val="20"/>
          <w:szCs w:val="20"/>
          <w:lang w:val="en"/>
        </w:rPr>
        <w:t>ou carefully review the Official Rules</w:t>
      </w:r>
      <w:r w:rsidR="00A81092">
        <w:rPr>
          <w:rFonts w:ascii="Arial" w:hAnsi="Arial" w:cs="Arial"/>
          <w:color w:val="auto"/>
          <w:sz w:val="20"/>
          <w:szCs w:val="20"/>
          <w:lang w:val="en"/>
        </w:rPr>
        <w:t>,</w:t>
      </w:r>
      <w:r w:rsidR="00B95CE4" w:rsidRPr="00A81092">
        <w:rPr>
          <w:rFonts w:ascii="Arial" w:hAnsi="Arial" w:cs="Arial"/>
          <w:color w:val="auto"/>
          <w:sz w:val="20"/>
          <w:szCs w:val="20"/>
          <w:lang w:val="en"/>
        </w:rPr>
        <w:t xml:space="preserve"> including any applicable privacy policy, these Terms, and any additional information or links provided in the Official Rules</w:t>
      </w:r>
      <w:r w:rsidR="00A81092">
        <w:rPr>
          <w:rFonts w:ascii="Arial" w:hAnsi="Arial" w:cs="Arial"/>
          <w:color w:val="auto"/>
          <w:sz w:val="20"/>
          <w:szCs w:val="20"/>
          <w:lang w:val="en"/>
        </w:rPr>
        <w:t xml:space="preserve"> regarding such Promotions</w:t>
      </w:r>
      <w:r w:rsidR="00B95CE4" w:rsidRPr="00A81092">
        <w:rPr>
          <w:rFonts w:ascii="Arial" w:hAnsi="Arial" w:cs="Arial"/>
          <w:color w:val="auto"/>
          <w:sz w:val="20"/>
          <w:szCs w:val="20"/>
          <w:lang w:val="en"/>
        </w:rPr>
        <w:t xml:space="preserve">. </w:t>
      </w:r>
    </w:p>
    <w:p w:rsidR="00B95CE4" w:rsidRPr="00A81092" w:rsidRDefault="00B95CE4" w:rsidP="00455203">
      <w:pPr>
        <w:spacing w:after="240"/>
        <w:jc w:val="both"/>
        <w:rPr>
          <w:rFonts w:ascii="Arial" w:hAnsi="Arial" w:cs="Arial"/>
          <w:color w:val="auto"/>
          <w:sz w:val="20"/>
          <w:szCs w:val="20"/>
          <w:lang w:val="en"/>
        </w:rPr>
      </w:pPr>
    </w:p>
    <w:p w:rsidR="00B95CE4" w:rsidRPr="00A81092" w:rsidRDefault="00B95CE4" w:rsidP="00455203">
      <w:pPr>
        <w:spacing w:after="240"/>
        <w:jc w:val="both"/>
        <w:rPr>
          <w:rFonts w:ascii="Arial" w:hAnsi="Arial" w:cs="Arial"/>
          <w:color w:val="auto"/>
          <w:sz w:val="20"/>
          <w:szCs w:val="20"/>
          <w:lang w:val="en"/>
        </w:rPr>
      </w:pPr>
      <w:r w:rsidRPr="00A81092">
        <w:rPr>
          <w:rFonts w:ascii="Arial" w:hAnsi="Arial" w:cs="Arial"/>
          <w:color w:val="auto"/>
          <w:sz w:val="20"/>
          <w:szCs w:val="20"/>
          <w:lang w:val="en"/>
        </w:rPr>
        <w:t>You acknowledge</w:t>
      </w:r>
      <w:r w:rsidR="00455203" w:rsidRPr="00A81092">
        <w:rPr>
          <w:rFonts w:ascii="Arial" w:hAnsi="Arial" w:cs="Arial"/>
          <w:color w:val="auto"/>
          <w:sz w:val="20"/>
          <w:szCs w:val="20"/>
          <w:lang w:val="en"/>
        </w:rPr>
        <w:t xml:space="preserve"> and agree</w:t>
      </w:r>
      <w:r w:rsidRPr="00A81092">
        <w:rPr>
          <w:rFonts w:ascii="Arial" w:hAnsi="Arial" w:cs="Arial"/>
          <w:color w:val="auto"/>
          <w:sz w:val="20"/>
          <w:szCs w:val="20"/>
          <w:lang w:val="en"/>
        </w:rPr>
        <w:t xml:space="preserve"> </w:t>
      </w:r>
      <w:r w:rsidR="00455203" w:rsidRPr="00A81092">
        <w:rPr>
          <w:rFonts w:ascii="Arial" w:hAnsi="Arial" w:cs="Arial"/>
          <w:color w:val="auto"/>
          <w:sz w:val="20"/>
          <w:szCs w:val="20"/>
          <w:lang w:val="en"/>
        </w:rPr>
        <w:t xml:space="preserve">that We are </w:t>
      </w:r>
      <w:r w:rsidRPr="00A81092">
        <w:rPr>
          <w:rFonts w:ascii="Arial" w:hAnsi="Arial" w:cs="Arial"/>
          <w:color w:val="auto"/>
          <w:sz w:val="20"/>
          <w:szCs w:val="20"/>
          <w:lang w:val="en"/>
        </w:rPr>
        <w:t xml:space="preserve">not responsible or liable for the failure of any </w:t>
      </w:r>
      <w:r w:rsidR="00455203" w:rsidRPr="00A81092">
        <w:rPr>
          <w:rFonts w:ascii="Arial" w:hAnsi="Arial" w:cs="Arial"/>
          <w:color w:val="auto"/>
          <w:sz w:val="20"/>
          <w:szCs w:val="20"/>
          <w:lang w:val="en"/>
        </w:rPr>
        <w:t>third party</w:t>
      </w:r>
      <w:r w:rsidRPr="00A81092">
        <w:rPr>
          <w:rFonts w:ascii="Arial" w:hAnsi="Arial" w:cs="Arial"/>
          <w:color w:val="auto"/>
          <w:sz w:val="20"/>
          <w:szCs w:val="20"/>
          <w:lang w:val="en"/>
        </w:rPr>
        <w:t xml:space="preserve"> to comply with the rules, terms, conditions, policies, and applicable laws, rules, or regulations governing any </w:t>
      </w:r>
      <w:r w:rsidR="00A81092">
        <w:rPr>
          <w:rFonts w:ascii="Arial" w:hAnsi="Arial" w:cs="Arial"/>
          <w:color w:val="auto"/>
          <w:sz w:val="20"/>
          <w:szCs w:val="20"/>
          <w:lang w:val="en"/>
        </w:rPr>
        <w:t>P</w:t>
      </w:r>
      <w:r w:rsidRPr="00A81092">
        <w:rPr>
          <w:rFonts w:ascii="Arial" w:hAnsi="Arial" w:cs="Arial"/>
          <w:color w:val="auto"/>
          <w:sz w:val="20"/>
          <w:szCs w:val="20"/>
          <w:lang w:val="en"/>
        </w:rPr>
        <w:t xml:space="preserve">romotion. </w:t>
      </w:r>
    </w:p>
    <w:p w:rsidR="00455203" w:rsidRPr="00A81092" w:rsidRDefault="00455203" w:rsidP="00A81092">
      <w:pPr>
        <w:jc w:val="both"/>
        <w:rPr>
          <w:rFonts w:ascii="Arial" w:hAnsi="Arial" w:cs="Arial"/>
          <w:color w:val="auto"/>
          <w:sz w:val="20"/>
          <w:szCs w:val="20"/>
          <w:lang w:val="en"/>
        </w:rPr>
      </w:pPr>
    </w:p>
    <w:p w:rsidR="00B95CE4" w:rsidRPr="00A81092" w:rsidRDefault="00455203" w:rsidP="00A81092">
      <w:pPr>
        <w:jc w:val="both"/>
        <w:rPr>
          <w:rFonts w:ascii="Arial" w:hAnsi="Arial" w:cs="Arial"/>
          <w:color w:val="auto"/>
          <w:sz w:val="20"/>
          <w:szCs w:val="20"/>
          <w:lang w:val="en"/>
        </w:rPr>
      </w:pPr>
      <w:r w:rsidRPr="00A81092">
        <w:rPr>
          <w:rFonts w:ascii="Arial" w:hAnsi="Arial" w:cs="Arial"/>
          <w:color w:val="auto"/>
          <w:sz w:val="20"/>
          <w:szCs w:val="20"/>
          <w:lang w:val="en"/>
        </w:rPr>
        <w:t xml:space="preserve">THE SHELF </w:t>
      </w:r>
      <w:r w:rsidR="00B95CE4" w:rsidRPr="00A81092">
        <w:rPr>
          <w:rFonts w:ascii="Arial" w:hAnsi="Arial" w:cs="Arial"/>
          <w:color w:val="auto"/>
          <w:sz w:val="20"/>
          <w:szCs w:val="20"/>
          <w:lang w:val="en"/>
        </w:rPr>
        <w:t>DOES NOT SPONSOR, ADMINISTER OR ENDORSE THE CONTENT OF ANY PROMOTION DISTRIBUTED THROUGH THE SITE UNLESS OTHERWISE STATED AND IS THEREFORE NOT LIABLE</w:t>
      </w:r>
      <w:r w:rsidRPr="00A81092">
        <w:rPr>
          <w:rFonts w:ascii="Arial" w:hAnsi="Arial" w:cs="Arial"/>
          <w:color w:val="auto"/>
          <w:sz w:val="20"/>
          <w:szCs w:val="20"/>
          <w:lang w:val="en"/>
        </w:rPr>
        <w:t xml:space="preserve"> OR RESPONSIBLE FOR SUCH PROMTIONS</w:t>
      </w:r>
      <w:r w:rsidR="00B95CE4" w:rsidRPr="00A81092">
        <w:rPr>
          <w:rFonts w:ascii="Arial" w:hAnsi="Arial" w:cs="Arial"/>
          <w:color w:val="auto"/>
          <w:sz w:val="20"/>
          <w:szCs w:val="20"/>
          <w:lang w:val="en"/>
        </w:rPr>
        <w:t xml:space="preserve">. </w:t>
      </w:r>
    </w:p>
    <w:p w:rsidR="00A81092" w:rsidRDefault="00A81092" w:rsidP="00A81092">
      <w:pPr>
        <w:jc w:val="both"/>
        <w:rPr>
          <w:rFonts w:ascii="Arial" w:hAnsi="Arial" w:cs="Arial"/>
          <w:color w:val="auto"/>
          <w:sz w:val="20"/>
          <w:szCs w:val="20"/>
          <w:lang w:val="en"/>
        </w:rPr>
      </w:pPr>
    </w:p>
    <w:p w:rsidR="00455203" w:rsidRPr="00A81092" w:rsidRDefault="00455203" w:rsidP="00A81092">
      <w:pPr>
        <w:jc w:val="both"/>
        <w:rPr>
          <w:rFonts w:ascii="Arial" w:hAnsi="Arial" w:cs="Arial"/>
          <w:color w:val="auto"/>
          <w:sz w:val="20"/>
          <w:szCs w:val="20"/>
          <w:lang w:val="en"/>
        </w:rPr>
      </w:pPr>
      <w:r w:rsidRPr="00A81092">
        <w:rPr>
          <w:rFonts w:ascii="Arial" w:hAnsi="Arial" w:cs="Arial"/>
          <w:color w:val="auto"/>
          <w:sz w:val="20"/>
          <w:szCs w:val="20"/>
          <w:lang w:val="en"/>
        </w:rPr>
        <w:t xml:space="preserve">Promotions </w:t>
      </w:r>
      <w:r w:rsidR="00B95CE4" w:rsidRPr="00A81092">
        <w:rPr>
          <w:rFonts w:ascii="Arial" w:hAnsi="Arial" w:cs="Arial"/>
          <w:color w:val="auto"/>
          <w:sz w:val="20"/>
          <w:szCs w:val="20"/>
          <w:lang w:val="en"/>
        </w:rPr>
        <w:t>may requir</w:t>
      </w:r>
      <w:r w:rsidRPr="00A81092">
        <w:rPr>
          <w:rFonts w:ascii="Arial" w:hAnsi="Arial" w:cs="Arial"/>
          <w:color w:val="auto"/>
          <w:sz w:val="20"/>
          <w:szCs w:val="20"/>
          <w:lang w:val="en"/>
        </w:rPr>
        <w:t xml:space="preserve">e </w:t>
      </w:r>
      <w:r w:rsidR="0059727B">
        <w:rPr>
          <w:rFonts w:ascii="Arial" w:hAnsi="Arial" w:cs="Arial"/>
          <w:color w:val="auto"/>
          <w:sz w:val="20"/>
          <w:szCs w:val="20"/>
          <w:lang w:val="en"/>
        </w:rPr>
        <w:t>Y</w:t>
      </w:r>
      <w:r w:rsidRPr="00A81092">
        <w:rPr>
          <w:rFonts w:ascii="Arial" w:hAnsi="Arial" w:cs="Arial"/>
          <w:color w:val="auto"/>
          <w:sz w:val="20"/>
          <w:szCs w:val="20"/>
          <w:lang w:val="en"/>
        </w:rPr>
        <w:t>ou to provide personal</w:t>
      </w:r>
      <w:r w:rsidR="00B95CE4" w:rsidRPr="00A81092">
        <w:rPr>
          <w:rFonts w:ascii="Arial" w:hAnsi="Arial" w:cs="Arial"/>
          <w:color w:val="auto"/>
          <w:sz w:val="20"/>
          <w:szCs w:val="20"/>
          <w:lang w:val="en"/>
        </w:rPr>
        <w:t xml:space="preserve"> information in order to participate. In the event that </w:t>
      </w:r>
      <w:r w:rsidR="0059727B">
        <w:rPr>
          <w:rFonts w:ascii="Arial" w:hAnsi="Arial" w:cs="Arial"/>
          <w:color w:val="auto"/>
          <w:sz w:val="20"/>
          <w:szCs w:val="20"/>
          <w:lang w:val="en"/>
        </w:rPr>
        <w:t>Y</w:t>
      </w:r>
      <w:r w:rsidR="00B95CE4" w:rsidRPr="00A81092">
        <w:rPr>
          <w:rFonts w:ascii="Arial" w:hAnsi="Arial" w:cs="Arial"/>
          <w:color w:val="auto"/>
          <w:sz w:val="20"/>
          <w:szCs w:val="20"/>
          <w:lang w:val="en"/>
        </w:rPr>
        <w:t>ou choose to provide personal</w:t>
      </w:r>
      <w:r w:rsidRPr="00A81092">
        <w:rPr>
          <w:rFonts w:ascii="Arial" w:hAnsi="Arial" w:cs="Arial"/>
          <w:color w:val="auto"/>
          <w:sz w:val="20"/>
          <w:szCs w:val="20"/>
          <w:lang w:val="en"/>
        </w:rPr>
        <w:t xml:space="preserve"> </w:t>
      </w:r>
      <w:r w:rsidR="00A81092">
        <w:rPr>
          <w:rFonts w:ascii="Arial" w:hAnsi="Arial" w:cs="Arial"/>
          <w:color w:val="auto"/>
          <w:sz w:val="20"/>
          <w:szCs w:val="20"/>
          <w:lang w:val="en"/>
        </w:rPr>
        <w:t>i</w:t>
      </w:r>
      <w:r w:rsidR="00B95CE4" w:rsidRPr="00A81092">
        <w:rPr>
          <w:rFonts w:ascii="Arial" w:hAnsi="Arial" w:cs="Arial"/>
          <w:color w:val="auto"/>
          <w:sz w:val="20"/>
          <w:szCs w:val="20"/>
          <w:lang w:val="en"/>
        </w:rPr>
        <w:t xml:space="preserve">nformation, </w:t>
      </w:r>
      <w:r w:rsidR="0059727B">
        <w:rPr>
          <w:rFonts w:ascii="Arial" w:hAnsi="Arial" w:cs="Arial"/>
          <w:color w:val="auto"/>
          <w:sz w:val="20"/>
          <w:szCs w:val="20"/>
          <w:lang w:val="en"/>
        </w:rPr>
        <w:t>Y</w:t>
      </w:r>
      <w:r w:rsidR="00B95CE4" w:rsidRPr="00A81092">
        <w:rPr>
          <w:rFonts w:ascii="Arial" w:hAnsi="Arial" w:cs="Arial"/>
          <w:color w:val="auto"/>
          <w:sz w:val="20"/>
          <w:szCs w:val="20"/>
          <w:lang w:val="en"/>
        </w:rPr>
        <w:t xml:space="preserve">ou acknowledge and agree that </w:t>
      </w:r>
      <w:r w:rsidRPr="00A81092">
        <w:rPr>
          <w:rFonts w:ascii="Arial" w:hAnsi="Arial" w:cs="Arial"/>
          <w:color w:val="auto"/>
          <w:sz w:val="20"/>
          <w:szCs w:val="20"/>
          <w:lang w:val="en"/>
        </w:rPr>
        <w:t>We</w:t>
      </w:r>
      <w:r w:rsidR="00B95CE4" w:rsidRPr="00A81092">
        <w:rPr>
          <w:rFonts w:ascii="Arial" w:hAnsi="Arial" w:cs="Arial"/>
          <w:color w:val="auto"/>
          <w:sz w:val="20"/>
          <w:szCs w:val="20"/>
          <w:lang w:val="en"/>
        </w:rPr>
        <w:t xml:space="preserve"> may use any </w:t>
      </w:r>
      <w:r w:rsidRPr="00A81092">
        <w:rPr>
          <w:rFonts w:ascii="Arial" w:hAnsi="Arial" w:cs="Arial"/>
          <w:color w:val="auto"/>
          <w:sz w:val="20"/>
          <w:szCs w:val="20"/>
          <w:lang w:val="en"/>
        </w:rPr>
        <w:t xml:space="preserve">such </w:t>
      </w:r>
      <w:r w:rsidR="00B95CE4" w:rsidRPr="00A81092">
        <w:rPr>
          <w:rFonts w:ascii="Arial" w:hAnsi="Arial" w:cs="Arial"/>
          <w:color w:val="auto"/>
          <w:sz w:val="20"/>
          <w:szCs w:val="20"/>
          <w:lang w:val="en"/>
        </w:rPr>
        <w:t xml:space="preserve">information </w:t>
      </w:r>
      <w:r w:rsidR="0059727B">
        <w:rPr>
          <w:rFonts w:ascii="Arial" w:hAnsi="Arial" w:cs="Arial"/>
          <w:color w:val="auto"/>
          <w:sz w:val="20"/>
          <w:szCs w:val="20"/>
          <w:lang w:val="en"/>
        </w:rPr>
        <w:t>Y</w:t>
      </w:r>
      <w:r w:rsidR="00B95CE4" w:rsidRPr="00A81092">
        <w:rPr>
          <w:rFonts w:ascii="Arial" w:hAnsi="Arial" w:cs="Arial"/>
          <w:color w:val="auto"/>
          <w:sz w:val="20"/>
          <w:szCs w:val="20"/>
          <w:lang w:val="en"/>
        </w:rPr>
        <w:t>ou provide consistent with these Terms of Service</w:t>
      </w:r>
      <w:r w:rsidRPr="00A81092">
        <w:rPr>
          <w:rFonts w:ascii="Arial" w:hAnsi="Arial" w:cs="Arial"/>
          <w:color w:val="auto"/>
          <w:sz w:val="20"/>
          <w:szCs w:val="20"/>
          <w:lang w:val="en"/>
        </w:rPr>
        <w:t xml:space="preserve"> and Our Privacy Policy</w:t>
      </w:r>
      <w:r w:rsidR="00B95CE4" w:rsidRPr="00A81092">
        <w:rPr>
          <w:rFonts w:ascii="Arial" w:hAnsi="Arial" w:cs="Arial"/>
          <w:color w:val="auto"/>
          <w:sz w:val="20"/>
          <w:szCs w:val="20"/>
          <w:lang w:val="en"/>
        </w:rPr>
        <w:t>.</w:t>
      </w:r>
    </w:p>
    <w:p w:rsidR="00B95CE4" w:rsidRPr="00A81092" w:rsidRDefault="00B95CE4" w:rsidP="00A81092">
      <w:pPr>
        <w:jc w:val="both"/>
        <w:rPr>
          <w:rFonts w:ascii="Arial" w:hAnsi="Arial" w:cs="Arial"/>
          <w:color w:val="auto"/>
          <w:sz w:val="20"/>
          <w:szCs w:val="20"/>
          <w:lang w:val="en"/>
        </w:rPr>
      </w:pPr>
      <w:r w:rsidRPr="00A81092">
        <w:rPr>
          <w:rFonts w:ascii="Arial" w:hAnsi="Arial" w:cs="Arial"/>
          <w:color w:val="auto"/>
          <w:sz w:val="20"/>
          <w:szCs w:val="20"/>
          <w:lang w:val="en"/>
        </w:rPr>
        <w:t xml:space="preserve"> </w:t>
      </w:r>
    </w:p>
    <w:p w:rsidR="00B95CE4" w:rsidRPr="00A81092" w:rsidRDefault="00B95CE4" w:rsidP="00A81092">
      <w:pPr>
        <w:jc w:val="both"/>
        <w:rPr>
          <w:rFonts w:ascii="Arial" w:hAnsi="Arial" w:cs="Arial"/>
          <w:color w:val="auto"/>
          <w:sz w:val="20"/>
          <w:szCs w:val="20"/>
          <w:lang w:val="en"/>
        </w:rPr>
      </w:pPr>
      <w:r w:rsidRPr="00A81092">
        <w:rPr>
          <w:rFonts w:ascii="Arial" w:hAnsi="Arial" w:cs="Arial"/>
          <w:color w:val="auto"/>
          <w:sz w:val="20"/>
          <w:szCs w:val="20"/>
          <w:lang w:val="en"/>
        </w:rPr>
        <w:t xml:space="preserve">You acknowledge and agree that </w:t>
      </w:r>
      <w:r w:rsidR="00455203" w:rsidRPr="00A81092">
        <w:rPr>
          <w:rFonts w:ascii="Arial" w:hAnsi="Arial" w:cs="Arial"/>
          <w:color w:val="auto"/>
          <w:sz w:val="20"/>
          <w:szCs w:val="20"/>
          <w:lang w:val="en"/>
        </w:rPr>
        <w:t xml:space="preserve">We are </w:t>
      </w:r>
      <w:r w:rsidRPr="00A81092">
        <w:rPr>
          <w:rFonts w:ascii="Arial" w:hAnsi="Arial" w:cs="Arial"/>
          <w:color w:val="auto"/>
          <w:sz w:val="20"/>
          <w:szCs w:val="20"/>
          <w:lang w:val="en"/>
        </w:rPr>
        <w:t xml:space="preserve">not responsible or liable for use or distribution of information </w:t>
      </w:r>
      <w:r w:rsidR="0059727B">
        <w:rPr>
          <w:rFonts w:ascii="Arial" w:hAnsi="Arial" w:cs="Arial"/>
          <w:color w:val="auto"/>
          <w:sz w:val="20"/>
          <w:szCs w:val="20"/>
          <w:lang w:val="en"/>
        </w:rPr>
        <w:t>Y</w:t>
      </w:r>
      <w:r w:rsidRPr="00A81092">
        <w:rPr>
          <w:rFonts w:ascii="Arial" w:hAnsi="Arial" w:cs="Arial"/>
          <w:color w:val="auto"/>
          <w:sz w:val="20"/>
          <w:szCs w:val="20"/>
          <w:lang w:val="en"/>
        </w:rPr>
        <w:t>ou provide</w:t>
      </w:r>
      <w:r w:rsidR="00455203" w:rsidRPr="00A81092">
        <w:rPr>
          <w:rFonts w:ascii="Arial" w:hAnsi="Arial" w:cs="Arial"/>
          <w:color w:val="auto"/>
          <w:sz w:val="20"/>
          <w:szCs w:val="20"/>
          <w:lang w:val="en"/>
        </w:rPr>
        <w:t xml:space="preserve"> in a Promotion</w:t>
      </w:r>
      <w:r w:rsidRPr="00A81092">
        <w:rPr>
          <w:rFonts w:ascii="Arial" w:hAnsi="Arial" w:cs="Arial"/>
          <w:color w:val="auto"/>
          <w:sz w:val="20"/>
          <w:szCs w:val="20"/>
          <w:lang w:val="en"/>
        </w:rPr>
        <w:t xml:space="preserve">. Please see </w:t>
      </w:r>
      <w:r w:rsidR="00455203" w:rsidRPr="00A81092">
        <w:rPr>
          <w:rFonts w:ascii="Arial" w:hAnsi="Arial" w:cs="Arial"/>
          <w:color w:val="auto"/>
          <w:sz w:val="20"/>
          <w:szCs w:val="20"/>
          <w:lang w:val="en"/>
        </w:rPr>
        <w:t xml:space="preserve">the </w:t>
      </w:r>
      <w:r w:rsidRPr="00A81092">
        <w:rPr>
          <w:rFonts w:ascii="Arial" w:hAnsi="Arial" w:cs="Arial"/>
          <w:color w:val="auto"/>
          <w:sz w:val="20"/>
          <w:szCs w:val="20"/>
          <w:lang w:val="en"/>
        </w:rPr>
        <w:t xml:space="preserve">rules and privacy policy for </w:t>
      </w:r>
      <w:r w:rsidR="00455203" w:rsidRPr="00A81092">
        <w:rPr>
          <w:rFonts w:ascii="Arial" w:hAnsi="Arial" w:cs="Arial"/>
          <w:color w:val="auto"/>
          <w:sz w:val="20"/>
          <w:szCs w:val="20"/>
          <w:lang w:val="en"/>
        </w:rPr>
        <w:t xml:space="preserve">each Promotion </w:t>
      </w:r>
      <w:r w:rsidRPr="00A81092">
        <w:rPr>
          <w:rFonts w:ascii="Arial" w:hAnsi="Arial" w:cs="Arial"/>
          <w:color w:val="auto"/>
          <w:sz w:val="20"/>
          <w:szCs w:val="20"/>
          <w:lang w:val="en"/>
        </w:rPr>
        <w:t xml:space="preserve">on </w:t>
      </w:r>
      <w:r w:rsidR="00A81092">
        <w:rPr>
          <w:rFonts w:ascii="Arial" w:hAnsi="Arial" w:cs="Arial"/>
          <w:color w:val="auto"/>
          <w:sz w:val="20"/>
          <w:szCs w:val="20"/>
          <w:lang w:val="en"/>
        </w:rPr>
        <w:t xml:space="preserve">how </w:t>
      </w:r>
      <w:r w:rsidR="00455203" w:rsidRPr="00A81092">
        <w:rPr>
          <w:rFonts w:ascii="Arial" w:hAnsi="Arial" w:cs="Arial"/>
          <w:color w:val="auto"/>
          <w:sz w:val="20"/>
          <w:szCs w:val="20"/>
          <w:lang w:val="en"/>
        </w:rPr>
        <w:t xml:space="preserve">it will </w:t>
      </w:r>
      <w:r w:rsidRPr="00A81092">
        <w:rPr>
          <w:rFonts w:ascii="Arial" w:hAnsi="Arial" w:cs="Arial"/>
          <w:color w:val="auto"/>
          <w:sz w:val="20"/>
          <w:szCs w:val="20"/>
          <w:lang w:val="en"/>
        </w:rPr>
        <w:t xml:space="preserve">use </w:t>
      </w:r>
      <w:r w:rsidR="0059727B">
        <w:rPr>
          <w:rFonts w:ascii="Arial" w:hAnsi="Arial" w:cs="Arial"/>
          <w:color w:val="auto"/>
          <w:sz w:val="20"/>
          <w:szCs w:val="20"/>
          <w:lang w:val="en"/>
        </w:rPr>
        <w:t>Y</w:t>
      </w:r>
      <w:r w:rsidRPr="00A81092">
        <w:rPr>
          <w:rFonts w:ascii="Arial" w:hAnsi="Arial" w:cs="Arial"/>
          <w:color w:val="auto"/>
          <w:sz w:val="20"/>
          <w:szCs w:val="20"/>
          <w:lang w:val="en"/>
        </w:rPr>
        <w:t xml:space="preserve">our personal information. </w:t>
      </w:r>
    </w:p>
    <w:p w:rsidR="00455203" w:rsidRPr="00A81092" w:rsidRDefault="00455203" w:rsidP="00455203">
      <w:pPr>
        <w:spacing w:after="240"/>
        <w:jc w:val="both"/>
        <w:rPr>
          <w:rFonts w:ascii="Arial" w:hAnsi="Arial" w:cs="Arial"/>
          <w:color w:val="auto"/>
          <w:sz w:val="20"/>
          <w:szCs w:val="20"/>
          <w:lang w:val="en"/>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1</w:t>
      </w:r>
      <w:r w:rsidR="00455203">
        <w:rPr>
          <w:rFonts w:ascii="Arial" w:eastAsia="Arial" w:hAnsi="Arial" w:cs="Arial"/>
          <w:b/>
          <w:color w:val="auto"/>
          <w:sz w:val="20"/>
          <w:szCs w:val="20"/>
        </w:rPr>
        <w:t>7</w:t>
      </w:r>
      <w:r w:rsidRPr="00EE085E">
        <w:rPr>
          <w:rFonts w:ascii="Arial" w:eastAsia="Arial" w:hAnsi="Arial" w:cs="Arial"/>
          <w:b/>
          <w:color w:val="auto"/>
          <w:sz w:val="20"/>
          <w:szCs w:val="20"/>
        </w:rPr>
        <w:t>.</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DMCA, Copyright and Other Complaints</w:t>
      </w:r>
      <w:r w:rsidR="0034411F" w:rsidRPr="00EE085E">
        <w:rPr>
          <w:rFonts w:ascii="Arial" w:eastAsia="Arial" w:hAnsi="Arial" w:cs="Arial"/>
          <w:color w:val="auto"/>
          <w:sz w:val="20"/>
          <w:szCs w:val="20"/>
        </w:rPr>
        <w:t xml:space="preserve">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We promote respect for the Intellectual Property Rights of others in all of Our business endeavors and strictly prohibit users from uploading infringing </w:t>
      </w:r>
      <w:r w:rsidR="00ED0E4C" w:rsidRPr="00EE085E">
        <w:rPr>
          <w:rFonts w:ascii="Arial" w:eastAsia="Arial" w:hAnsi="Arial" w:cs="Arial"/>
          <w:color w:val="auto"/>
          <w:sz w:val="20"/>
          <w:szCs w:val="20"/>
        </w:rPr>
        <w:t>C</w:t>
      </w:r>
      <w:r w:rsidRPr="00EE085E">
        <w:rPr>
          <w:rFonts w:ascii="Arial" w:eastAsia="Arial" w:hAnsi="Arial" w:cs="Arial"/>
          <w:color w:val="auto"/>
          <w:sz w:val="20"/>
          <w:szCs w:val="20"/>
        </w:rPr>
        <w:t xml:space="preserve">ontent to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We may, in Our sole discretion, remove Content that appears to infringe on the </w:t>
      </w:r>
      <w:r w:rsidR="00ED0E4C" w:rsidRPr="00EE085E">
        <w:rPr>
          <w:rFonts w:ascii="Arial" w:eastAsia="Arial" w:hAnsi="Arial" w:cs="Arial"/>
          <w:color w:val="auto"/>
          <w:sz w:val="20"/>
          <w:szCs w:val="20"/>
        </w:rPr>
        <w:t>I</w:t>
      </w:r>
      <w:r w:rsidRPr="00EE085E">
        <w:rPr>
          <w:rFonts w:ascii="Arial" w:eastAsia="Arial" w:hAnsi="Arial" w:cs="Arial"/>
          <w:color w:val="auto"/>
          <w:sz w:val="20"/>
          <w:szCs w:val="20"/>
        </w:rPr>
        <w:t xml:space="preserve">ntellectual </w:t>
      </w:r>
      <w:r w:rsidR="00ED0E4C" w:rsidRPr="00EE085E">
        <w:rPr>
          <w:rFonts w:ascii="Arial" w:eastAsia="Arial" w:hAnsi="Arial" w:cs="Arial"/>
          <w:color w:val="auto"/>
          <w:sz w:val="20"/>
          <w:szCs w:val="20"/>
        </w:rPr>
        <w:t>P</w:t>
      </w:r>
      <w:r w:rsidRPr="00EE085E">
        <w:rPr>
          <w:rFonts w:ascii="Arial" w:eastAsia="Arial" w:hAnsi="Arial" w:cs="Arial"/>
          <w:color w:val="auto"/>
          <w:sz w:val="20"/>
          <w:szCs w:val="20"/>
        </w:rPr>
        <w:t xml:space="preserve">roperty </w:t>
      </w:r>
      <w:r w:rsidR="00ED0E4C" w:rsidRPr="00EE085E">
        <w:rPr>
          <w:rFonts w:ascii="Arial" w:eastAsia="Arial" w:hAnsi="Arial" w:cs="Arial"/>
          <w:color w:val="auto"/>
          <w:sz w:val="20"/>
          <w:szCs w:val="20"/>
        </w:rPr>
        <w:t>R</w:t>
      </w:r>
      <w:r w:rsidRPr="00EE085E">
        <w:rPr>
          <w:rFonts w:ascii="Arial" w:eastAsia="Arial" w:hAnsi="Arial" w:cs="Arial"/>
          <w:color w:val="auto"/>
          <w:sz w:val="20"/>
          <w:szCs w:val="20"/>
        </w:rPr>
        <w:t xml:space="preserve">ights of others. It is Our policy to respond to and investigate claims of copyright and other Intellectual Property Rights infringement.   We have a policy of terminating </w:t>
      </w:r>
      <w:r w:rsidR="00ED0E4C" w:rsidRPr="00EE085E">
        <w:rPr>
          <w:rFonts w:ascii="Arial" w:eastAsia="Arial" w:hAnsi="Arial" w:cs="Arial"/>
          <w:color w:val="auto"/>
          <w:sz w:val="20"/>
          <w:szCs w:val="20"/>
        </w:rPr>
        <w:t xml:space="preserve">the </w:t>
      </w:r>
      <w:r w:rsidRPr="00EE085E">
        <w:rPr>
          <w:rFonts w:ascii="Arial" w:eastAsia="Arial" w:hAnsi="Arial" w:cs="Arial"/>
          <w:color w:val="auto"/>
          <w:sz w:val="20"/>
          <w:szCs w:val="20"/>
        </w:rPr>
        <w:t xml:space="preserve">access of users who are repeat infringers in appropriate circumstances. </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1</w:t>
      </w:r>
      <w:r w:rsidR="00455203">
        <w:rPr>
          <w:rFonts w:ascii="Arial" w:eastAsia="Arial" w:hAnsi="Arial" w:cs="Arial"/>
          <w:b/>
          <w:color w:val="auto"/>
          <w:sz w:val="20"/>
          <w:szCs w:val="20"/>
        </w:rPr>
        <w:t>8</w:t>
      </w:r>
      <w:r w:rsidRPr="00EE085E">
        <w:rPr>
          <w:rFonts w:ascii="Arial" w:eastAsia="Arial" w:hAnsi="Arial" w:cs="Arial"/>
          <w:b/>
          <w:color w:val="auto"/>
          <w:sz w:val="20"/>
          <w:szCs w:val="20"/>
        </w:rPr>
        <w:t>.</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DMCA Notification</w:t>
      </w:r>
      <w:r w:rsidR="0034411F" w:rsidRPr="00EE085E">
        <w:rPr>
          <w:rFonts w:ascii="Arial" w:eastAsia="Arial" w:hAnsi="Arial" w:cs="Arial"/>
          <w:color w:val="auto"/>
          <w:sz w:val="20"/>
          <w:szCs w:val="20"/>
        </w:rPr>
        <w:t xml:space="preserve">  </w:t>
      </w:r>
    </w:p>
    <w:p w:rsidR="00C4366A" w:rsidRPr="00EE085E" w:rsidRDefault="00C4366A">
      <w:pPr>
        <w:contextualSpacing w:val="0"/>
        <w:jc w:val="both"/>
        <w:rPr>
          <w:rFonts w:ascii="Arial" w:hAnsi="Arial" w:cs="Arial"/>
          <w:color w:val="auto"/>
          <w:sz w:val="20"/>
          <w:szCs w:val="20"/>
        </w:rPr>
      </w:pPr>
    </w:p>
    <w:p w:rsidR="00C4366A" w:rsidRPr="00EE085E" w:rsidRDefault="007D2643">
      <w:pPr>
        <w:contextualSpacing w:val="0"/>
        <w:jc w:val="both"/>
        <w:rPr>
          <w:rFonts w:ascii="Arial" w:hAnsi="Arial" w:cs="Arial"/>
          <w:color w:val="auto"/>
          <w:sz w:val="20"/>
          <w:szCs w:val="20"/>
        </w:rPr>
      </w:pP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may notify Us of alleged copyright infringement in accordance with the Digital Millennium Copyright Act (the “DMCA”). We will respond expeditiously to notices of alleged infringement sent pursuant to the DMCA.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In order to notify Us of a copyright infringement claim pursuant to the DMCA,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must include:</w:t>
      </w:r>
    </w:p>
    <w:p w:rsidR="00C4366A" w:rsidRPr="00EE085E" w:rsidRDefault="00C4366A">
      <w:pPr>
        <w:contextualSpacing w:val="0"/>
        <w:jc w:val="both"/>
        <w:rPr>
          <w:rFonts w:ascii="Arial" w:hAnsi="Arial" w:cs="Arial"/>
          <w:color w:val="auto"/>
          <w:sz w:val="20"/>
          <w:szCs w:val="20"/>
        </w:rPr>
      </w:pPr>
    </w:p>
    <w:p w:rsidR="00C4366A" w:rsidRPr="00EE085E" w:rsidRDefault="0034411F">
      <w:pPr>
        <w:numPr>
          <w:ilvl w:val="0"/>
          <w:numId w:val="1"/>
        </w:numPr>
        <w:ind w:hanging="359"/>
        <w:jc w:val="both"/>
        <w:rPr>
          <w:rFonts w:ascii="Arial" w:hAnsi="Arial" w:cs="Arial"/>
          <w:color w:val="auto"/>
          <w:sz w:val="20"/>
          <w:szCs w:val="20"/>
        </w:rPr>
      </w:pPr>
      <w:r w:rsidRPr="00EE085E">
        <w:rPr>
          <w:rFonts w:ascii="Arial" w:eastAsia="Arial" w:hAnsi="Arial" w:cs="Arial"/>
          <w:color w:val="auto"/>
          <w:sz w:val="20"/>
          <w:szCs w:val="20"/>
        </w:rPr>
        <w:t>a physical or electronic signature of a person authorized to act on behalf of the owner of an exclusive right that is allegedly infringed;</w:t>
      </w:r>
    </w:p>
    <w:p w:rsidR="00C4366A" w:rsidRPr="00EE085E" w:rsidRDefault="0034411F">
      <w:pPr>
        <w:numPr>
          <w:ilvl w:val="0"/>
          <w:numId w:val="1"/>
        </w:numPr>
        <w:ind w:hanging="359"/>
        <w:jc w:val="both"/>
        <w:rPr>
          <w:rFonts w:ascii="Arial" w:hAnsi="Arial" w:cs="Arial"/>
          <w:color w:val="auto"/>
          <w:sz w:val="20"/>
          <w:szCs w:val="20"/>
        </w:rPr>
      </w:pPr>
      <w:r w:rsidRPr="00EE085E">
        <w:rPr>
          <w:rFonts w:ascii="Arial" w:eastAsia="Arial" w:hAnsi="Arial" w:cs="Arial"/>
          <w:color w:val="auto"/>
          <w:sz w:val="20"/>
          <w:szCs w:val="20"/>
        </w:rPr>
        <w:t xml:space="preserve">identification of the copyrighted work claimed to have been infringed, or, if multiple copyrighted works on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are covered by a single notification, a representative list of such works;</w:t>
      </w:r>
    </w:p>
    <w:p w:rsidR="00C4366A" w:rsidRPr="00EE085E" w:rsidRDefault="0034411F">
      <w:pPr>
        <w:numPr>
          <w:ilvl w:val="0"/>
          <w:numId w:val="1"/>
        </w:numPr>
        <w:ind w:hanging="359"/>
        <w:jc w:val="both"/>
        <w:rPr>
          <w:rFonts w:ascii="Arial" w:hAnsi="Arial" w:cs="Arial"/>
          <w:color w:val="auto"/>
          <w:sz w:val="20"/>
          <w:szCs w:val="20"/>
        </w:rPr>
      </w:pPr>
      <w:r w:rsidRPr="00EE085E">
        <w:rPr>
          <w:rFonts w:ascii="Arial" w:eastAsia="Arial" w:hAnsi="Arial" w:cs="Arial"/>
          <w:color w:val="auto"/>
          <w:sz w:val="20"/>
          <w:szCs w:val="20"/>
        </w:rPr>
        <w:t>a description of the material that is claimed to be infringing or to be the subject of infringing activity, and information reasonably sufficient to permit Us to locate the material, including a URL address;</w:t>
      </w:r>
    </w:p>
    <w:p w:rsidR="00C4366A" w:rsidRPr="00EE085E" w:rsidRDefault="007D2643">
      <w:pPr>
        <w:numPr>
          <w:ilvl w:val="0"/>
          <w:numId w:val="1"/>
        </w:numPr>
        <w:ind w:hanging="359"/>
        <w:jc w:val="both"/>
        <w:rPr>
          <w:rFonts w:ascii="Arial" w:hAnsi="Arial" w:cs="Arial"/>
          <w:color w:val="auto"/>
          <w:sz w:val="20"/>
          <w:szCs w:val="20"/>
        </w:rPr>
      </w:pP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r address, telephone number, and, email address;</w:t>
      </w:r>
    </w:p>
    <w:p w:rsidR="00C4366A" w:rsidRPr="00EE085E" w:rsidRDefault="0034411F">
      <w:pPr>
        <w:numPr>
          <w:ilvl w:val="0"/>
          <w:numId w:val="1"/>
        </w:numPr>
        <w:ind w:hanging="359"/>
        <w:jc w:val="both"/>
        <w:rPr>
          <w:rFonts w:ascii="Arial" w:hAnsi="Arial" w:cs="Arial"/>
          <w:color w:val="auto"/>
          <w:sz w:val="20"/>
          <w:szCs w:val="20"/>
        </w:rPr>
      </w:pPr>
      <w:r w:rsidRPr="00EE085E">
        <w:rPr>
          <w:rFonts w:ascii="Arial" w:eastAsia="Arial" w:hAnsi="Arial" w:cs="Arial"/>
          <w:color w:val="auto"/>
          <w:sz w:val="20"/>
          <w:szCs w:val="20"/>
        </w:rPr>
        <w:t xml:space="preserve">a statement by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that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have a good faith belief that use of the material in the manner complained of is not authorized by the copyright owner, its agent, or the law; and</w:t>
      </w:r>
    </w:p>
    <w:p w:rsidR="00C4366A" w:rsidRPr="00EE085E" w:rsidRDefault="0034411F">
      <w:pPr>
        <w:numPr>
          <w:ilvl w:val="0"/>
          <w:numId w:val="1"/>
        </w:numPr>
        <w:ind w:hanging="359"/>
        <w:jc w:val="both"/>
        <w:rPr>
          <w:rFonts w:ascii="Arial" w:hAnsi="Arial" w:cs="Arial"/>
          <w:color w:val="auto"/>
          <w:sz w:val="20"/>
          <w:szCs w:val="20"/>
        </w:rPr>
      </w:pPr>
      <w:r w:rsidRPr="00EE085E">
        <w:rPr>
          <w:rFonts w:ascii="Arial" w:eastAsia="Arial" w:hAnsi="Arial" w:cs="Arial"/>
          <w:color w:val="auto"/>
          <w:sz w:val="20"/>
          <w:szCs w:val="20"/>
        </w:rPr>
        <w:t xml:space="preserve">a statement made under penalty of perjury by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that the information in the notification is accurate, and that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are authorized to act on behalf of the owner of the copyright involved.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The notice described above should be sent to our designated copyright agent at _______________.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Please note that in order to facilitate resolution of the dispute, We may provide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contact information to the user or entity that posted the </w:t>
      </w:r>
      <w:r w:rsidR="00A81092">
        <w:rPr>
          <w:rFonts w:ascii="Arial" w:eastAsia="Arial" w:hAnsi="Arial" w:cs="Arial"/>
          <w:color w:val="auto"/>
          <w:sz w:val="20"/>
          <w:szCs w:val="20"/>
        </w:rPr>
        <w:t>C</w:t>
      </w:r>
      <w:r w:rsidRPr="00EE085E">
        <w:rPr>
          <w:rFonts w:ascii="Arial" w:eastAsia="Arial" w:hAnsi="Arial" w:cs="Arial"/>
          <w:color w:val="auto"/>
          <w:sz w:val="20"/>
          <w:szCs w:val="20"/>
        </w:rPr>
        <w:t xml:space="preserve">ontent that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are reporting; or in the event that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are the alleged infringer and provide a counter-notice, to the user or entity that filed the original claim.  We may also provide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information in connection with a claim under this Section to http://www.chillingeffects.org.  Please also note that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may be liable for damages (including costs and attorneys' fees) if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knowingly and materially misrepresent that material or an activity is infringing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r copyright.</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1</w:t>
      </w:r>
      <w:r w:rsidR="00455203">
        <w:rPr>
          <w:rFonts w:ascii="Arial" w:eastAsia="Arial" w:hAnsi="Arial" w:cs="Arial"/>
          <w:b/>
          <w:color w:val="auto"/>
          <w:sz w:val="20"/>
          <w:szCs w:val="20"/>
        </w:rPr>
        <w:t>9</w:t>
      </w:r>
      <w:r w:rsidRPr="00EE085E">
        <w:rPr>
          <w:rFonts w:ascii="Arial" w:eastAsia="Arial" w:hAnsi="Arial" w:cs="Arial"/>
          <w:b/>
          <w:color w:val="auto"/>
          <w:sz w:val="20"/>
          <w:szCs w:val="20"/>
        </w:rPr>
        <w:t>.</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Other Complaints</w:t>
      </w:r>
    </w:p>
    <w:p w:rsidR="00C4366A" w:rsidRPr="00EE085E" w:rsidRDefault="00C4366A">
      <w:pPr>
        <w:contextualSpacing w:val="0"/>
        <w:jc w:val="both"/>
        <w:rPr>
          <w:rFonts w:ascii="Arial" w:hAnsi="Arial" w:cs="Arial"/>
          <w:color w:val="auto"/>
          <w:sz w:val="20"/>
          <w:szCs w:val="20"/>
        </w:rPr>
      </w:pPr>
    </w:p>
    <w:p w:rsidR="00C4366A" w:rsidRPr="00EE085E" w:rsidRDefault="00A81092">
      <w:pPr>
        <w:contextualSpacing w:val="0"/>
        <w:jc w:val="both"/>
        <w:rPr>
          <w:rFonts w:ascii="Arial" w:hAnsi="Arial" w:cs="Arial"/>
          <w:color w:val="auto"/>
          <w:sz w:val="20"/>
          <w:szCs w:val="20"/>
        </w:rPr>
      </w:pPr>
      <w:r>
        <w:rPr>
          <w:rFonts w:ascii="Arial" w:eastAsia="Arial" w:hAnsi="Arial" w:cs="Arial"/>
          <w:color w:val="auto"/>
          <w:sz w:val="20"/>
          <w:szCs w:val="20"/>
        </w:rPr>
        <w:lastRenderedPageBreak/>
        <w:t>I</w:t>
      </w:r>
      <w:r w:rsidR="0034411F" w:rsidRPr="00EE085E">
        <w:rPr>
          <w:rFonts w:ascii="Arial" w:eastAsia="Arial" w:hAnsi="Arial" w:cs="Arial"/>
          <w:color w:val="auto"/>
          <w:sz w:val="20"/>
          <w:szCs w:val="20"/>
        </w:rPr>
        <w:t xml:space="preserve">f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reasonably believe that Content made available through the </w:t>
      </w:r>
      <w:r w:rsidR="00EE085E" w:rsidRPr="00EE085E">
        <w:rPr>
          <w:rFonts w:ascii="Arial" w:eastAsia="Arial" w:hAnsi="Arial" w:cs="Arial"/>
          <w:color w:val="auto"/>
          <w:sz w:val="20"/>
          <w:szCs w:val="20"/>
        </w:rPr>
        <w:t>Service</w:t>
      </w:r>
      <w:r w:rsidR="0034411F" w:rsidRPr="00EE085E">
        <w:rPr>
          <w:rFonts w:ascii="Arial" w:eastAsia="Arial" w:hAnsi="Arial" w:cs="Arial"/>
          <w:color w:val="auto"/>
          <w:sz w:val="20"/>
          <w:szCs w:val="20"/>
        </w:rPr>
        <w:t xml:space="preserve"> infringes </w:t>
      </w:r>
      <w:r w:rsidR="007D2643" w:rsidRPr="00EE085E">
        <w:rPr>
          <w:rFonts w:ascii="Arial" w:eastAsia="Arial" w:hAnsi="Arial" w:cs="Arial"/>
          <w:color w:val="auto"/>
          <w:sz w:val="20"/>
          <w:szCs w:val="20"/>
        </w:rPr>
        <w:t>You</w:t>
      </w:r>
      <w:r w:rsidR="0034411F" w:rsidRPr="00EE085E">
        <w:rPr>
          <w:rFonts w:ascii="Arial" w:eastAsia="Arial" w:hAnsi="Arial" w:cs="Arial"/>
          <w:color w:val="auto"/>
          <w:sz w:val="20"/>
          <w:szCs w:val="20"/>
        </w:rPr>
        <w:t>r rights,</w:t>
      </w:r>
      <w:r w:rsidR="00303F6D" w:rsidRPr="00EE085E">
        <w:rPr>
          <w:rFonts w:ascii="Arial" w:eastAsia="Arial" w:hAnsi="Arial" w:cs="Arial"/>
          <w:color w:val="auto"/>
          <w:sz w:val="20"/>
          <w:szCs w:val="20"/>
        </w:rPr>
        <w:t xml:space="preserve"> please email </w:t>
      </w:r>
      <w:r w:rsidR="0026238C" w:rsidRPr="00EE085E">
        <w:rPr>
          <w:rFonts w:ascii="Arial" w:eastAsia="Arial" w:hAnsi="Arial" w:cs="Arial"/>
          <w:color w:val="auto"/>
          <w:sz w:val="20"/>
          <w:szCs w:val="20"/>
        </w:rPr>
        <w:t>The Shelf</w:t>
      </w:r>
      <w:r w:rsidR="00303F6D" w:rsidRPr="00EE085E">
        <w:rPr>
          <w:rFonts w:ascii="Arial" w:eastAsia="Arial" w:hAnsi="Arial" w:cs="Arial"/>
          <w:color w:val="auto"/>
          <w:sz w:val="20"/>
          <w:szCs w:val="20"/>
        </w:rPr>
        <w:t xml:space="preserve"> at </w:t>
      </w:r>
      <w:r w:rsidR="00303F6D" w:rsidRPr="00EE085E">
        <w:rPr>
          <w:rFonts w:ascii="Arial" w:eastAsia="Arial" w:hAnsi="Arial" w:cs="Arial"/>
          <w:b/>
          <w:color w:val="auto"/>
          <w:sz w:val="20"/>
          <w:szCs w:val="20"/>
          <w:u w:val="single"/>
        </w:rPr>
        <w:t>support@</w:t>
      </w:r>
      <w:r w:rsidR="0026238C" w:rsidRPr="00EE085E">
        <w:rPr>
          <w:rFonts w:ascii="Arial" w:eastAsia="Arial" w:hAnsi="Arial" w:cs="Arial"/>
          <w:b/>
          <w:color w:val="auto"/>
          <w:sz w:val="20"/>
          <w:szCs w:val="20"/>
          <w:u w:val="single"/>
        </w:rPr>
        <w:t>The Shelf</w:t>
      </w:r>
      <w:r w:rsidR="00303F6D" w:rsidRPr="00EE085E">
        <w:rPr>
          <w:rFonts w:ascii="Arial" w:eastAsia="Arial" w:hAnsi="Arial" w:cs="Arial"/>
          <w:b/>
          <w:color w:val="auto"/>
          <w:sz w:val="20"/>
          <w:szCs w:val="20"/>
          <w:u w:val="single"/>
        </w:rPr>
        <w:t>.com</w:t>
      </w:r>
      <w:r w:rsidR="00303F6D" w:rsidRPr="00EE085E">
        <w:rPr>
          <w:rFonts w:ascii="Arial" w:eastAsia="Arial" w:hAnsi="Arial" w:cs="Arial"/>
          <w:color w:val="auto"/>
          <w:sz w:val="20"/>
          <w:szCs w:val="20"/>
        </w:rPr>
        <w:t xml:space="preserve">. </w:t>
      </w:r>
      <w:r w:rsidR="002B2DF8" w:rsidRPr="00EE085E">
        <w:rPr>
          <w:rFonts w:ascii="Arial" w:eastAsia="Arial" w:hAnsi="Arial" w:cs="Arial"/>
          <w:color w:val="auto"/>
          <w:sz w:val="20"/>
          <w:szCs w:val="20"/>
        </w:rPr>
        <w:t xml:space="preserve"> </w:t>
      </w:r>
    </w:p>
    <w:p w:rsidR="00C4366A" w:rsidRPr="00EE085E" w:rsidRDefault="00C4366A">
      <w:pPr>
        <w:contextualSpacing w:val="0"/>
        <w:jc w:val="both"/>
        <w:rPr>
          <w:rFonts w:ascii="Arial" w:hAnsi="Arial" w:cs="Arial"/>
          <w:color w:val="auto"/>
          <w:sz w:val="20"/>
          <w:szCs w:val="20"/>
        </w:rPr>
      </w:pPr>
    </w:p>
    <w:p w:rsidR="00C4366A" w:rsidRPr="00EE085E" w:rsidRDefault="00455203">
      <w:pPr>
        <w:contextualSpacing w:val="0"/>
        <w:jc w:val="both"/>
        <w:rPr>
          <w:rFonts w:ascii="Arial" w:hAnsi="Arial" w:cs="Arial"/>
          <w:color w:val="auto"/>
          <w:sz w:val="20"/>
          <w:szCs w:val="20"/>
        </w:rPr>
      </w:pPr>
      <w:r>
        <w:rPr>
          <w:rFonts w:ascii="Arial" w:eastAsia="Arial" w:hAnsi="Arial" w:cs="Arial"/>
          <w:b/>
          <w:color w:val="auto"/>
          <w:sz w:val="20"/>
          <w:szCs w:val="20"/>
        </w:rPr>
        <w:t>20</w:t>
      </w:r>
      <w:r w:rsidR="005D1C17" w:rsidRPr="00EE085E">
        <w:rPr>
          <w:rFonts w:ascii="Arial" w:eastAsia="Arial" w:hAnsi="Arial" w:cs="Arial"/>
          <w:b/>
          <w:color w:val="auto"/>
          <w:sz w:val="20"/>
          <w:szCs w:val="20"/>
        </w:rPr>
        <w:t>.</w:t>
      </w:r>
      <w:r w:rsidR="005D1C17"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 xml:space="preserve">Alpha and Beta Release Versions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In the event that all or any portion of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is identified as an alpha or beta release version (“Alpha Version” or "Beta Version"), the terms of this paragraph will apply in addition to the other terms of these Terms of Use. The Alpha Version or Beta Version may contain more, fewer, or different features than are contained in the commercial release corresponding to the Alpha Version or Beta Version that We intend to or do distribute. We reserve the right at any time not to release a commercial version corresponding to the Alpha Version or Beta Version, or if We do release such a commercial version, to alter features, specifications, capabilities, functions, licensing terms, release dates, general availability, or other characteristics of such commercial release.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acknowledge and understand that the Alpha Version and Beta Version may contain errors </w:t>
      </w:r>
      <w:r w:rsidR="00A81092">
        <w:rPr>
          <w:rFonts w:ascii="Arial" w:eastAsia="Arial" w:hAnsi="Arial" w:cs="Arial"/>
          <w:color w:val="auto"/>
          <w:sz w:val="20"/>
          <w:szCs w:val="20"/>
        </w:rPr>
        <w:t>impacting</w:t>
      </w:r>
      <w:r w:rsidRPr="00EE085E">
        <w:rPr>
          <w:rFonts w:ascii="Arial" w:eastAsia="Arial" w:hAnsi="Arial" w:cs="Arial"/>
          <w:color w:val="auto"/>
          <w:sz w:val="20"/>
          <w:szCs w:val="20"/>
        </w:rPr>
        <w:t xml:space="preserve"> its proper operation and is provided to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AS IS. A primary purpose of an Alpha Version or Beta Version is to obtain feedback on the Product’s performance and the identification of defects.  </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2</w:t>
      </w:r>
      <w:r w:rsidR="00455203">
        <w:rPr>
          <w:rFonts w:ascii="Arial" w:eastAsia="Arial" w:hAnsi="Arial" w:cs="Arial"/>
          <w:b/>
          <w:color w:val="auto"/>
          <w:sz w:val="20"/>
          <w:szCs w:val="20"/>
        </w:rPr>
        <w:t>1</w:t>
      </w:r>
      <w:r w:rsidRPr="00EE085E">
        <w:rPr>
          <w:rFonts w:ascii="Arial" w:eastAsia="Arial" w:hAnsi="Arial" w:cs="Arial"/>
          <w:b/>
          <w:color w:val="auto"/>
          <w:sz w:val="20"/>
          <w:szCs w:val="20"/>
        </w:rPr>
        <w:t>.</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Independent Contractors</w:t>
      </w:r>
      <w:r w:rsidR="0034411F" w:rsidRPr="00EE085E">
        <w:rPr>
          <w:rFonts w:ascii="Arial" w:eastAsia="Arial" w:hAnsi="Arial" w:cs="Arial"/>
          <w:color w:val="auto"/>
          <w:sz w:val="20"/>
          <w:szCs w:val="20"/>
        </w:rPr>
        <w:t xml:space="preserve">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No agency, partnership, joint venture, or employment relationship is created between </w:t>
      </w:r>
      <w:r w:rsidR="00D02317" w:rsidRPr="00EE085E">
        <w:rPr>
          <w:rFonts w:ascii="Arial" w:eastAsia="Arial" w:hAnsi="Arial" w:cs="Arial"/>
          <w:color w:val="auto"/>
          <w:sz w:val="20"/>
          <w:szCs w:val="20"/>
        </w:rPr>
        <w:t>U</w:t>
      </w:r>
      <w:r w:rsidRPr="00EE085E">
        <w:rPr>
          <w:rFonts w:ascii="Arial" w:eastAsia="Arial" w:hAnsi="Arial" w:cs="Arial"/>
          <w:color w:val="auto"/>
          <w:sz w:val="20"/>
          <w:szCs w:val="20"/>
        </w:rPr>
        <w:t xml:space="preserve">s as a result of these Terms of Use and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do not have any authority of any kind to bind Us in any respect whatsoever.  </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2</w:t>
      </w:r>
      <w:r w:rsidR="00455203">
        <w:rPr>
          <w:rFonts w:ascii="Arial" w:eastAsia="Arial" w:hAnsi="Arial" w:cs="Arial"/>
          <w:b/>
          <w:color w:val="auto"/>
          <w:sz w:val="20"/>
          <w:szCs w:val="20"/>
        </w:rPr>
        <w:t>2</w:t>
      </w:r>
      <w:r w:rsidRPr="00EE085E">
        <w:rPr>
          <w:rFonts w:ascii="Arial" w:eastAsia="Arial" w:hAnsi="Arial" w:cs="Arial"/>
          <w:b/>
          <w:color w:val="auto"/>
          <w:sz w:val="20"/>
          <w:szCs w:val="20"/>
        </w:rPr>
        <w:t>.</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Non-Waiver</w:t>
      </w:r>
      <w:r w:rsidR="0034411F" w:rsidRPr="00EE085E">
        <w:rPr>
          <w:rFonts w:ascii="Arial" w:eastAsia="Arial" w:hAnsi="Arial" w:cs="Arial"/>
          <w:color w:val="auto"/>
          <w:sz w:val="20"/>
          <w:szCs w:val="20"/>
        </w:rPr>
        <w:t xml:space="preserve">  </w:t>
      </w:r>
      <w:r w:rsidR="0034411F" w:rsidRPr="00EE085E">
        <w:rPr>
          <w:rFonts w:ascii="Arial" w:eastAsia="Arial" w:hAnsi="Arial" w:cs="Arial"/>
          <w:b/>
          <w:color w:val="auto"/>
          <w:sz w:val="20"/>
          <w:szCs w:val="20"/>
        </w:rPr>
        <w:t xml:space="preserve">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The failure of either party to exercise in any respect any right provided for herein shall not be deemed a waiver of any further rights hereunder.  </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2</w:t>
      </w:r>
      <w:r w:rsidR="00455203">
        <w:rPr>
          <w:rFonts w:ascii="Arial" w:eastAsia="Arial" w:hAnsi="Arial" w:cs="Arial"/>
          <w:b/>
          <w:color w:val="auto"/>
          <w:sz w:val="20"/>
          <w:szCs w:val="20"/>
        </w:rPr>
        <w:t>3</w:t>
      </w:r>
      <w:r w:rsidRPr="00EE085E">
        <w:rPr>
          <w:rFonts w:ascii="Arial" w:eastAsia="Arial" w:hAnsi="Arial" w:cs="Arial"/>
          <w:b/>
          <w:color w:val="auto"/>
          <w:sz w:val="20"/>
          <w:szCs w:val="20"/>
        </w:rPr>
        <w:t>.</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 xml:space="preserve">Force Majeure  </w:t>
      </w:r>
      <w:r w:rsidR="0034411F" w:rsidRPr="00EE085E">
        <w:rPr>
          <w:rFonts w:ascii="Arial" w:eastAsia="Arial" w:hAnsi="Arial" w:cs="Arial"/>
          <w:color w:val="auto"/>
          <w:sz w:val="20"/>
          <w:szCs w:val="20"/>
        </w:rPr>
        <w:t xml:space="preserve">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We shall not be liable for any failure to perform </w:t>
      </w:r>
      <w:r w:rsidR="00D02317" w:rsidRPr="00EE085E">
        <w:rPr>
          <w:rFonts w:ascii="Arial" w:eastAsia="Arial" w:hAnsi="Arial" w:cs="Arial"/>
          <w:color w:val="auto"/>
          <w:sz w:val="20"/>
          <w:szCs w:val="20"/>
        </w:rPr>
        <w:t>O</w:t>
      </w:r>
      <w:r w:rsidRPr="00EE085E">
        <w:rPr>
          <w:rFonts w:ascii="Arial" w:eastAsia="Arial" w:hAnsi="Arial" w:cs="Arial"/>
          <w:color w:val="auto"/>
          <w:sz w:val="20"/>
          <w:szCs w:val="20"/>
        </w:rPr>
        <w:t xml:space="preserve">ur obligations hereunder where such failure results from any cause beyond </w:t>
      </w:r>
      <w:r w:rsidR="00D02317" w:rsidRPr="00EE085E">
        <w:rPr>
          <w:rFonts w:ascii="Arial" w:eastAsia="Arial" w:hAnsi="Arial" w:cs="Arial"/>
          <w:color w:val="auto"/>
          <w:sz w:val="20"/>
          <w:szCs w:val="20"/>
        </w:rPr>
        <w:t>O</w:t>
      </w:r>
      <w:r w:rsidRPr="00EE085E">
        <w:rPr>
          <w:rFonts w:ascii="Arial" w:eastAsia="Arial" w:hAnsi="Arial" w:cs="Arial"/>
          <w:color w:val="auto"/>
          <w:sz w:val="20"/>
          <w:szCs w:val="20"/>
        </w:rPr>
        <w:t xml:space="preserve">ur reasonable control, including, without limitation, mechanical, electronic or communications failure or degradation (including "line-noise" interference).  </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2</w:t>
      </w:r>
      <w:r w:rsidR="00455203">
        <w:rPr>
          <w:rFonts w:ascii="Arial" w:eastAsia="Arial" w:hAnsi="Arial" w:cs="Arial"/>
          <w:b/>
          <w:color w:val="auto"/>
          <w:sz w:val="20"/>
          <w:szCs w:val="20"/>
        </w:rPr>
        <w:t>4</w:t>
      </w:r>
      <w:r w:rsidRPr="00EE085E">
        <w:rPr>
          <w:rFonts w:ascii="Arial" w:eastAsia="Arial" w:hAnsi="Arial" w:cs="Arial"/>
          <w:b/>
          <w:color w:val="auto"/>
          <w:sz w:val="20"/>
          <w:szCs w:val="20"/>
        </w:rPr>
        <w:t>.</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Severability</w:t>
      </w:r>
      <w:r w:rsidR="0034411F" w:rsidRPr="00EE085E">
        <w:rPr>
          <w:rFonts w:ascii="Arial" w:eastAsia="Arial" w:hAnsi="Arial" w:cs="Arial"/>
          <w:color w:val="auto"/>
          <w:sz w:val="20"/>
          <w:szCs w:val="20"/>
        </w:rPr>
        <w:t xml:space="preserve">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If any provision of these Terms of Use is found to be unenforceable or invalid, that provision shall be limited or eliminated to the minimum extent necessary so that these Terms of Use shall otherwise remain in full force and effect and enforceable.  </w:t>
      </w:r>
    </w:p>
    <w:p w:rsidR="00C4366A" w:rsidRPr="00EE085E" w:rsidRDefault="00C4366A">
      <w:pPr>
        <w:contextualSpacing w:val="0"/>
        <w:jc w:val="both"/>
        <w:rPr>
          <w:rFonts w:ascii="Arial" w:hAnsi="Arial" w:cs="Arial"/>
          <w:color w:val="auto"/>
          <w:sz w:val="20"/>
          <w:szCs w:val="20"/>
        </w:rPr>
      </w:pPr>
    </w:p>
    <w:p w:rsidR="00C4366A" w:rsidRPr="00EE085E" w:rsidRDefault="00455203">
      <w:pPr>
        <w:contextualSpacing w:val="0"/>
        <w:jc w:val="both"/>
        <w:rPr>
          <w:rFonts w:ascii="Arial" w:hAnsi="Arial" w:cs="Arial"/>
          <w:color w:val="auto"/>
          <w:sz w:val="20"/>
          <w:szCs w:val="20"/>
        </w:rPr>
      </w:pPr>
      <w:r>
        <w:rPr>
          <w:rFonts w:ascii="Arial" w:eastAsia="Arial" w:hAnsi="Arial" w:cs="Arial"/>
          <w:b/>
          <w:color w:val="auto"/>
          <w:sz w:val="20"/>
          <w:szCs w:val="20"/>
        </w:rPr>
        <w:t>25</w:t>
      </w:r>
      <w:r w:rsidR="005D1C17" w:rsidRPr="00EE085E">
        <w:rPr>
          <w:rFonts w:ascii="Arial" w:eastAsia="Arial" w:hAnsi="Arial" w:cs="Arial"/>
          <w:b/>
          <w:color w:val="auto"/>
          <w:sz w:val="20"/>
          <w:szCs w:val="20"/>
        </w:rPr>
        <w:t>.</w:t>
      </w:r>
      <w:r w:rsidR="005D1C17"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 xml:space="preserve">Assignment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These Terms of Use are not assignable, transferable or sub-licensable by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except with </w:t>
      </w:r>
      <w:r w:rsidR="00D02317" w:rsidRPr="00EE085E">
        <w:rPr>
          <w:rFonts w:ascii="Arial" w:eastAsia="Arial" w:hAnsi="Arial" w:cs="Arial"/>
          <w:color w:val="auto"/>
          <w:sz w:val="20"/>
          <w:szCs w:val="20"/>
        </w:rPr>
        <w:t>O</w:t>
      </w:r>
      <w:r w:rsidRPr="00EE085E">
        <w:rPr>
          <w:rFonts w:ascii="Arial" w:eastAsia="Arial" w:hAnsi="Arial" w:cs="Arial"/>
          <w:color w:val="auto"/>
          <w:sz w:val="20"/>
          <w:szCs w:val="20"/>
        </w:rPr>
        <w:t xml:space="preserve">ur prior written consent.  We may transfer, assign or delegate these Terms of Use and their rights and obligations without consent.  </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2</w:t>
      </w:r>
      <w:r w:rsidR="00455203">
        <w:rPr>
          <w:rFonts w:ascii="Arial" w:eastAsia="Arial" w:hAnsi="Arial" w:cs="Arial"/>
          <w:b/>
          <w:color w:val="auto"/>
          <w:sz w:val="20"/>
          <w:szCs w:val="20"/>
        </w:rPr>
        <w:t>6</w:t>
      </w:r>
      <w:r w:rsidRPr="00EE085E">
        <w:rPr>
          <w:rFonts w:ascii="Arial" w:eastAsia="Arial" w:hAnsi="Arial" w:cs="Arial"/>
          <w:b/>
          <w:color w:val="auto"/>
          <w:sz w:val="20"/>
          <w:szCs w:val="20"/>
        </w:rPr>
        <w:t>.</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Governing Law</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eastAsia="Arial" w:hAnsi="Arial" w:cs="Arial"/>
          <w:color w:val="auto"/>
          <w:sz w:val="20"/>
          <w:szCs w:val="20"/>
        </w:rPr>
      </w:pPr>
      <w:r w:rsidRPr="00A81092">
        <w:rPr>
          <w:rFonts w:ascii="Arial" w:eastAsia="Arial" w:hAnsi="Arial" w:cs="Arial"/>
          <w:color w:val="auto"/>
          <w:sz w:val="20"/>
          <w:szCs w:val="20"/>
        </w:rPr>
        <w:t xml:space="preserve">By using the </w:t>
      </w:r>
      <w:r w:rsidR="00EE085E" w:rsidRPr="00A81092">
        <w:rPr>
          <w:rFonts w:ascii="Arial" w:eastAsia="Arial" w:hAnsi="Arial" w:cs="Arial"/>
          <w:color w:val="auto"/>
          <w:sz w:val="20"/>
          <w:szCs w:val="20"/>
        </w:rPr>
        <w:t>Service</w:t>
      </w:r>
      <w:r w:rsidRPr="00A81092">
        <w:rPr>
          <w:rFonts w:ascii="Arial" w:eastAsia="Arial" w:hAnsi="Arial" w:cs="Arial"/>
          <w:color w:val="auto"/>
          <w:sz w:val="20"/>
          <w:szCs w:val="20"/>
        </w:rPr>
        <w:t xml:space="preserve">, </w:t>
      </w:r>
      <w:r w:rsidR="007D2643" w:rsidRPr="00A81092">
        <w:rPr>
          <w:rFonts w:ascii="Arial" w:eastAsia="Arial" w:hAnsi="Arial" w:cs="Arial"/>
          <w:color w:val="auto"/>
          <w:sz w:val="20"/>
          <w:szCs w:val="20"/>
        </w:rPr>
        <w:t>You</w:t>
      </w:r>
      <w:r w:rsidRPr="00A81092">
        <w:rPr>
          <w:rFonts w:ascii="Arial" w:eastAsia="Arial" w:hAnsi="Arial" w:cs="Arial"/>
          <w:color w:val="auto"/>
          <w:sz w:val="20"/>
          <w:szCs w:val="20"/>
        </w:rPr>
        <w:t xml:space="preserve"> agree that these Terms of Use shall be governed by and construed in accordance with the laws of the State of </w:t>
      </w:r>
      <w:r w:rsidR="00056640" w:rsidRPr="00A81092">
        <w:rPr>
          <w:rFonts w:ascii="Arial" w:eastAsia="Arial" w:hAnsi="Arial" w:cs="Arial"/>
          <w:color w:val="auto"/>
          <w:sz w:val="20"/>
          <w:szCs w:val="20"/>
        </w:rPr>
        <w:t>Nevada</w:t>
      </w:r>
      <w:r w:rsidR="00A81092" w:rsidRPr="00A81092">
        <w:rPr>
          <w:rFonts w:ascii="Arial" w:eastAsia="Arial" w:hAnsi="Arial" w:cs="Arial"/>
          <w:color w:val="auto"/>
          <w:sz w:val="20"/>
          <w:szCs w:val="20"/>
        </w:rPr>
        <w:t>,</w:t>
      </w:r>
      <w:r w:rsidRPr="00A81092">
        <w:rPr>
          <w:rFonts w:ascii="Arial" w:eastAsia="Arial" w:hAnsi="Arial" w:cs="Arial"/>
          <w:color w:val="auto"/>
          <w:sz w:val="20"/>
          <w:szCs w:val="20"/>
        </w:rPr>
        <w:t xml:space="preserve"> United States of America, without regards to its conflict of law rules.</w:t>
      </w:r>
      <w:r w:rsidRPr="00EE085E">
        <w:rPr>
          <w:rFonts w:ascii="Arial" w:eastAsia="Arial" w:hAnsi="Arial" w:cs="Arial"/>
          <w:color w:val="auto"/>
          <w:sz w:val="20"/>
          <w:szCs w:val="20"/>
        </w:rPr>
        <w:t xml:space="preserve"> </w:t>
      </w:r>
    </w:p>
    <w:p w:rsidR="00D02317" w:rsidRPr="00EE085E" w:rsidRDefault="00D02317">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2</w:t>
      </w:r>
      <w:r w:rsidR="00455203">
        <w:rPr>
          <w:rFonts w:ascii="Arial" w:eastAsia="Arial" w:hAnsi="Arial" w:cs="Arial"/>
          <w:b/>
          <w:color w:val="auto"/>
          <w:sz w:val="20"/>
          <w:szCs w:val="20"/>
        </w:rPr>
        <w:t>7</w:t>
      </w:r>
      <w:r w:rsidRPr="00EE085E">
        <w:rPr>
          <w:rFonts w:ascii="Arial" w:eastAsia="Arial" w:hAnsi="Arial" w:cs="Arial"/>
          <w:b/>
          <w:color w:val="auto"/>
          <w:sz w:val="20"/>
          <w:szCs w:val="20"/>
        </w:rPr>
        <w:t>.</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Arbitration Agreement and Waiver of Class Remedies</w:t>
      </w:r>
      <w:r w:rsidR="0034411F" w:rsidRPr="00EE085E">
        <w:rPr>
          <w:rFonts w:ascii="Arial" w:eastAsia="Arial" w:hAnsi="Arial" w:cs="Arial"/>
          <w:color w:val="auto"/>
          <w:sz w:val="20"/>
          <w:szCs w:val="20"/>
        </w:rPr>
        <w:t xml:space="preserve">.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bookmarkStart w:id="47" w:name="h.gjdgxs" w:colFirst="0" w:colLast="0"/>
      <w:bookmarkEnd w:id="47"/>
      <w:r w:rsidRPr="00EE085E">
        <w:rPr>
          <w:rFonts w:ascii="Arial" w:eastAsia="Arial" w:hAnsi="Arial" w:cs="Arial"/>
          <w:color w:val="auto"/>
          <w:sz w:val="20"/>
          <w:szCs w:val="20"/>
        </w:rPr>
        <w:t xml:space="preserve">All disputes arising under or relating to these Terms of Use shall be resolved exclusively through arbitration </w:t>
      </w:r>
      <w:r w:rsidR="00D02317" w:rsidRPr="00EE085E">
        <w:rPr>
          <w:rFonts w:ascii="Arial" w:eastAsia="Arial" w:hAnsi="Arial" w:cs="Arial"/>
          <w:color w:val="auto"/>
          <w:sz w:val="20"/>
          <w:szCs w:val="20"/>
        </w:rPr>
        <w:t xml:space="preserve">in </w:t>
      </w:r>
      <w:r w:rsidR="00EE085E" w:rsidRPr="00EE085E">
        <w:rPr>
          <w:rFonts w:ascii="Arial" w:eastAsia="Arial" w:hAnsi="Arial" w:cs="Arial"/>
          <w:color w:val="auto"/>
          <w:sz w:val="20"/>
          <w:szCs w:val="20"/>
        </w:rPr>
        <w:t>C</w:t>
      </w:r>
      <w:r w:rsidR="00056640" w:rsidRPr="00EE085E">
        <w:rPr>
          <w:rFonts w:ascii="Arial" w:eastAsia="Arial" w:hAnsi="Arial" w:cs="Arial"/>
          <w:color w:val="auto"/>
          <w:sz w:val="20"/>
          <w:szCs w:val="20"/>
        </w:rPr>
        <w:t xml:space="preserve">lark </w:t>
      </w:r>
      <w:r w:rsidR="00EE085E" w:rsidRPr="00EE085E">
        <w:rPr>
          <w:rFonts w:ascii="Arial" w:eastAsia="Arial" w:hAnsi="Arial" w:cs="Arial"/>
          <w:color w:val="auto"/>
          <w:sz w:val="20"/>
          <w:szCs w:val="20"/>
        </w:rPr>
        <w:t>C</w:t>
      </w:r>
      <w:r w:rsidR="00056640" w:rsidRPr="00EE085E">
        <w:rPr>
          <w:rFonts w:ascii="Arial" w:eastAsia="Arial" w:hAnsi="Arial" w:cs="Arial"/>
          <w:color w:val="auto"/>
          <w:sz w:val="20"/>
          <w:szCs w:val="20"/>
        </w:rPr>
        <w:t xml:space="preserve">ounty, </w:t>
      </w:r>
      <w:r w:rsidR="00EE085E" w:rsidRPr="00EE085E">
        <w:rPr>
          <w:rFonts w:ascii="Arial" w:eastAsia="Arial" w:hAnsi="Arial" w:cs="Arial"/>
          <w:color w:val="auto"/>
          <w:sz w:val="20"/>
          <w:szCs w:val="20"/>
        </w:rPr>
        <w:t>Nevada</w:t>
      </w:r>
      <w:r w:rsidRPr="00EE085E">
        <w:rPr>
          <w:rFonts w:ascii="Arial" w:eastAsia="Arial" w:hAnsi="Arial" w:cs="Arial"/>
          <w:color w:val="auto"/>
          <w:sz w:val="20"/>
          <w:szCs w:val="20"/>
        </w:rPr>
        <w:t>,</w:t>
      </w:r>
      <w:r w:rsidR="00A81092">
        <w:rPr>
          <w:rFonts w:ascii="Arial" w:eastAsia="Arial" w:hAnsi="Arial" w:cs="Arial"/>
          <w:color w:val="auto"/>
          <w:sz w:val="20"/>
          <w:szCs w:val="20"/>
        </w:rPr>
        <w:t xml:space="preserve"> </w:t>
      </w:r>
      <w:r w:rsidR="00A81092" w:rsidRPr="00A81092">
        <w:rPr>
          <w:rFonts w:ascii="Arial" w:eastAsia="Arial" w:hAnsi="Arial" w:cs="Arial"/>
          <w:color w:val="auto"/>
          <w:sz w:val="20"/>
          <w:szCs w:val="20"/>
        </w:rPr>
        <w:t>United States of America</w:t>
      </w:r>
      <w:r w:rsidR="00A81092">
        <w:rPr>
          <w:rFonts w:ascii="Arial" w:eastAsia="Arial" w:hAnsi="Arial" w:cs="Arial"/>
          <w:color w:val="auto"/>
          <w:sz w:val="20"/>
          <w:szCs w:val="20"/>
        </w:rPr>
        <w:t>,</w:t>
      </w:r>
      <w:r w:rsidRPr="00EE085E">
        <w:rPr>
          <w:rFonts w:ascii="Arial" w:eastAsia="Arial" w:hAnsi="Arial" w:cs="Arial"/>
          <w:color w:val="auto"/>
          <w:sz w:val="20"/>
          <w:szCs w:val="20"/>
        </w:rPr>
        <w:t xml:space="preserve"> before a single arbitrator.  The arbitrator, and not any federal, state or local court or agency, shall have the exclusive authority to resolve any dispute arising under or relating to the interpretation, applicability, enforceability, or formation of these Terms of Use, including, but not limited to, any claim that all of any part of these Terms of Use is void or </w:t>
      </w:r>
      <w:r w:rsidRPr="00EE085E">
        <w:rPr>
          <w:rFonts w:ascii="Arial" w:eastAsia="Arial" w:hAnsi="Arial" w:cs="Arial"/>
          <w:color w:val="auto"/>
          <w:sz w:val="20"/>
          <w:szCs w:val="20"/>
        </w:rPr>
        <w:lastRenderedPageBreak/>
        <w:t xml:space="preserve">voidable.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further agree that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may only bring claims in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individual </w:t>
      </w:r>
      <w:r w:rsidR="00A81092" w:rsidRPr="00EE085E">
        <w:rPr>
          <w:rFonts w:ascii="Arial" w:eastAsia="Arial" w:hAnsi="Arial" w:cs="Arial"/>
          <w:color w:val="auto"/>
          <w:sz w:val="20"/>
          <w:szCs w:val="20"/>
        </w:rPr>
        <w:t>capacity</w:t>
      </w:r>
      <w:r w:rsidRPr="00EE085E">
        <w:rPr>
          <w:rFonts w:ascii="Arial" w:eastAsia="Arial" w:hAnsi="Arial" w:cs="Arial"/>
          <w:color w:val="auto"/>
          <w:sz w:val="20"/>
          <w:szCs w:val="20"/>
        </w:rPr>
        <w:t xml:space="preserve"> and not as a plaintiff or class member in any purported class or representative proceeding.   </w:t>
      </w:r>
    </w:p>
    <w:p w:rsidR="00C4366A" w:rsidRPr="00EE085E" w:rsidRDefault="00C4366A">
      <w:pPr>
        <w:contextualSpacing w:val="0"/>
        <w:jc w:val="both"/>
        <w:rPr>
          <w:rFonts w:ascii="Arial" w:hAnsi="Arial" w:cs="Arial"/>
          <w:color w:val="auto"/>
          <w:sz w:val="20"/>
          <w:szCs w:val="20"/>
        </w:rPr>
      </w:pPr>
    </w:p>
    <w:p w:rsidR="00C4366A" w:rsidRPr="00EE085E" w:rsidRDefault="005D1C17">
      <w:pPr>
        <w:contextualSpacing w:val="0"/>
        <w:jc w:val="both"/>
        <w:rPr>
          <w:rFonts w:ascii="Arial" w:hAnsi="Arial" w:cs="Arial"/>
          <w:color w:val="auto"/>
          <w:sz w:val="20"/>
          <w:szCs w:val="20"/>
        </w:rPr>
      </w:pPr>
      <w:r w:rsidRPr="00EE085E">
        <w:rPr>
          <w:rFonts w:ascii="Arial" w:eastAsia="Arial" w:hAnsi="Arial" w:cs="Arial"/>
          <w:b/>
          <w:color w:val="auto"/>
          <w:sz w:val="20"/>
          <w:szCs w:val="20"/>
        </w:rPr>
        <w:t>2</w:t>
      </w:r>
      <w:r w:rsidR="00455203">
        <w:rPr>
          <w:rFonts w:ascii="Arial" w:eastAsia="Arial" w:hAnsi="Arial" w:cs="Arial"/>
          <w:b/>
          <w:color w:val="auto"/>
          <w:sz w:val="20"/>
          <w:szCs w:val="20"/>
        </w:rPr>
        <w:t>8</w:t>
      </w:r>
      <w:r w:rsidRPr="00EE085E">
        <w:rPr>
          <w:rFonts w:ascii="Arial" w:eastAsia="Arial" w:hAnsi="Arial" w:cs="Arial"/>
          <w:b/>
          <w:color w:val="auto"/>
          <w:sz w:val="20"/>
          <w:szCs w:val="20"/>
        </w:rPr>
        <w:t>.</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Entire Agreement</w:t>
      </w:r>
      <w:r w:rsidR="0034411F" w:rsidRPr="00EE085E">
        <w:rPr>
          <w:rFonts w:ascii="Arial" w:eastAsia="Arial" w:hAnsi="Arial" w:cs="Arial"/>
          <w:color w:val="auto"/>
          <w:sz w:val="20"/>
          <w:szCs w:val="20"/>
        </w:rPr>
        <w:t xml:space="preserve">.  </w:t>
      </w:r>
    </w:p>
    <w:p w:rsidR="00C4366A" w:rsidRPr="00EE085E" w:rsidRDefault="00C4366A">
      <w:pPr>
        <w:contextualSpacing w:val="0"/>
        <w:jc w:val="both"/>
        <w:rPr>
          <w:rFonts w:ascii="Arial" w:hAnsi="Arial" w:cs="Arial"/>
          <w:color w:val="auto"/>
          <w:sz w:val="20"/>
          <w:szCs w:val="20"/>
        </w:rPr>
      </w:pPr>
    </w:p>
    <w:p w:rsidR="00C4366A" w:rsidRPr="00EE085E" w:rsidRDefault="0034411F">
      <w:pPr>
        <w:contextualSpacing w:val="0"/>
        <w:jc w:val="both"/>
        <w:rPr>
          <w:rFonts w:ascii="Arial" w:hAnsi="Arial" w:cs="Arial"/>
          <w:color w:val="auto"/>
          <w:sz w:val="20"/>
          <w:szCs w:val="20"/>
        </w:rPr>
      </w:pPr>
      <w:r w:rsidRPr="00EE085E">
        <w:rPr>
          <w:rFonts w:ascii="Arial" w:eastAsia="Arial" w:hAnsi="Arial" w:cs="Arial"/>
          <w:color w:val="auto"/>
          <w:sz w:val="20"/>
          <w:szCs w:val="20"/>
        </w:rPr>
        <w:t xml:space="preserve">These Terms of Use supersede all prior and contemporaneous agreements, representations and warranties and understandings, whether oral or written, with respect to the Service, and any Content.  We reserve the right, at our sole discretion, to modify or replace these Terms of Use at any time. If the alterations constitute a material change to these Terms, We will notify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 by posting an announcement on the</w:t>
      </w:r>
      <w:r w:rsidR="00A2244F" w:rsidRPr="00EE085E">
        <w:rPr>
          <w:rFonts w:ascii="Arial" w:eastAsia="Arial" w:hAnsi="Arial" w:cs="Arial"/>
          <w:color w:val="auto"/>
          <w:sz w:val="20"/>
          <w:szCs w:val="20"/>
        </w:rPr>
        <w:t xml:space="preserv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What constitutes a material change will be determined by Us</w:t>
      </w:r>
      <w:r w:rsidR="00A81092">
        <w:rPr>
          <w:rFonts w:ascii="Arial" w:eastAsia="Arial" w:hAnsi="Arial" w:cs="Arial"/>
          <w:color w:val="auto"/>
          <w:sz w:val="20"/>
          <w:szCs w:val="20"/>
        </w:rPr>
        <w:t xml:space="preserve"> in Our sole discretion</w:t>
      </w:r>
      <w:r w:rsidRPr="00EE085E">
        <w:rPr>
          <w:rFonts w:ascii="Arial" w:eastAsia="Arial" w:hAnsi="Arial" w:cs="Arial"/>
          <w:color w:val="auto"/>
          <w:sz w:val="20"/>
          <w:szCs w:val="20"/>
        </w:rPr>
        <w:t xml:space="preserve">. However, it is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 xml:space="preserve">r responsibility to read and become familiar with any modifications that We may make. Using the </w:t>
      </w:r>
      <w:r w:rsidR="00EE085E" w:rsidRPr="00EE085E">
        <w:rPr>
          <w:rFonts w:ascii="Arial" w:eastAsia="Arial" w:hAnsi="Arial" w:cs="Arial"/>
          <w:color w:val="auto"/>
          <w:sz w:val="20"/>
          <w:szCs w:val="20"/>
        </w:rPr>
        <w:t>Service</w:t>
      </w:r>
      <w:r w:rsidRPr="00EE085E">
        <w:rPr>
          <w:rFonts w:ascii="Arial" w:eastAsia="Arial" w:hAnsi="Arial" w:cs="Arial"/>
          <w:color w:val="auto"/>
          <w:sz w:val="20"/>
          <w:szCs w:val="20"/>
        </w:rPr>
        <w:t xml:space="preserve"> following notification of a material change to these Terms of Use shall constitute </w:t>
      </w:r>
      <w:r w:rsidR="007D2643" w:rsidRPr="00EE085E">
        <w:rPr>
          <w:rFonts w:ascii="Arial" w:eastAsia="Arial" w:hAnsi="Arial" w:cs="Arial"/>
          <w:color w:val="auto"/>
          <w:sz w:val="20"/>
          <w:szCs w:val="20"/>
        </w:rPr>
        <w:t>You</w:t>
      </w:r>
      <w:r w:rsidRPr="00EE085E">
        <w:rPr>
          <w:rFonts w:ascii="Arial" w:eastAsia="Arial" w:hAnsi="Arial" w:cs="Arial"/>
          <w:color w:val="auto"/>
          <w:sz w:val="20"/>
          <w:szCs w:val="20"/>
        </w:rPr>
        <w:t>r acceptance of the Terms of Use as modified.</w:t>
      </w:r>
    </w:p>
    <w:p w:rsidR="00C4366A" w:rsidRPr="00EE085E" w:rsidRDefault="00C4366A">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p>
    <w:p w:rsidR="00C4366A" w:rsidRPr="00EE085E" w:rsidRDefault="005D1C17">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r w:rsidRPr="00EE085E">
        <w:rPr>
          <w:rFonts w:ascii="Arial" w:eastAsia="Arial" w:hAnsi="Arial" w:cs="Arial"/>
          <w:b/>
          <w:color w:val="auto"/>
          <w:sz w:val="20"/>
          <w:szCs w:val="20"/>
        </w:rPr>
        <w:t>2</w:t>
      </w:r>
      <w:r w:rsidR="00455203">
        <w:rPr>
          <w:rFonts w:ascii="Arial" w:eastAsia="Arial" w:hAnsi="Arial" w:cs="Arial"/>
          <w:b/>
          <w:color w:val="auto"/>
          <w:sz w:val="20"/>
          <w:szCs w:val="20"/>
        </w:rPr>
        <w:t>9</w:t>
      </w:r>
      <w:r w:rsidRPr="00EE085E">
        <w:rPr>
          <w:rFonts w:ascii="Arial" w:eastAsia="Arial" w:hAnsi="Arial" w:cs="Arial"/>
          <w:b/>
          <w:color w:val="auto"/>
          <w:sz w:val="20"/>
          <w:szCs w:val="20"/>
        </w:rPr>
        <w:t>.</w:t>
      </w:r>
      <w:r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Partial Invalidity</w:t>
      </w:r>
    </w:p>
    <w:p w:rsidR="00C4366A" w:rsidRPr="00EE085E" w:rsidRDefault="00C4366A">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p>
    <w:p w:rsidR="00C4366A" w:rsidRPr="00EE085E" w:rsidRDefault="0034411F">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r w:rsidRPr="00EE085E">
        <w:rPr>
          <w:rFonts w:ascii="Arial" w:eastAsia="Arial" w:hAnsi="Arial" w:cs="Arial"/>
          <w:color w:val="auto"/>
          <w:sz w:val="20"/>
          <w:szCs w:val="20"/>
        </w:rPr>
        <w:t>If, at any time, any provision hereof is or becomes illegal, invalid or unenforceable in any respect under the law of any jurisdiction, neither the legality, validity or enforceability of the remaining provisions hereof nor the legality, validity or enforceability of such provision under the law of any other jurisdiction shall in any way be affected or impaired thereby. The invalid provision shall be replaced by a valid one which achieves to the extent possible the original purpose and commercial goal of the invalid provision.</w:t>
      </w:r>
    </w:p>
    <w:p w:rsidR="00C4366A" w:rsidRPr="00EE085E" w:rsidRDefault="0034411F">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r w:rsidRPr="00EE085E">
        <w:rPr>
          <w:rFonts w:ascii="Arial" w:eastAsia="Arial" w:hAnsi="Arial" w:cs="Arial"/>
          <w:color w:val="auto"/>
          <w:sz w:val="20"/>
          <w:szCs w:val="20"/>
        </w:rPr>
        <w:tab/>
        <w:t xml:space="preserve"> </w:t>
      </w:r>
    </w:p>
    <w:p w:rsidR="00C4366A" w:rsidRPr="00EE085E" w:rsidRDefault="00455203">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r>
        <w:rPr>
          <w:rFonts w:ascii="Arial" w:eastAsia="Arial" w:hAnsi="Arial" w:cs="Arial"/>
          <w:b/>
          <w:color w:val="auto"/>
          <w:sz w:val="20"/>
          <w:szCs w:val="20"/>
        </w:rPr>
        <w:t>30</w:t>
      </w:r>
      <w:r w:rsidR="005D1C17" w:rsidRPr="00EE085E">
        <w:rPr>
          <w:rFonts w:ascii="Arial" w:eastAsia="Arial" w:hAnsi="Arial" w:cs="Arial"/>
          <w:b/>
          <w:color w:val="auto"/>
          <w:sz w:val="20"/>
          <w:szCs w:val="20"/>
        </w:rPr>
        <w:t>.</w:t>
      </w:r>
      <w:r w:rsidR="005D1C17" w:rsidRPr="00EE085E">
        <w:rPr>
          <w:rFonts w:ascii="Arial" w:eastAsia="Arial" w:hAnsi="Arial" w:cs="Arial"/>
          <w:b/>
          <w:color w:val="auto"/>
          <w:sz w:val="20"/>
          <w:szCs w:val="20"/>
        </w:rPr>
        <w:tab/>
      </w:r>
      <w:r w:rsidR="0034411F" w:rsidRPr="00EE085E">
        <w:rPr>
          <w:rFonts w:ascii="Arial" w:eastAsia="Arial" w:hAnsi="Arial" w:cs="Arial"/>
          <w:b/>
          <w:color w:val="auto"/>
          <w:sz w:val="20"/>
          <w:szCs w:val="20"/>
        </w:rPr>
        <w:t>Export Control</w:t>
      </w:r>
      <w:r w:rsidR="0034411F" w:rsidRPr="00EE085E">
        <w:rPr>
          <w:rFonts w:ascii="Arial" w:eastAsia="Arial" w:hAnsi="Arial" w:cs="Arial"/>
          <w:b/>
          <w:color w:val="auto"/>
          <w:sz w:val="20"/>
          <w:szCs w:val="20"/>
        </w:rPr>
        <w:tab/>
      </w:r>
    </w:p>
    <w:p w:rsidR="00C4366A" w:rsidRPr="00EE085E" w:rsidRDefault="00C4366A">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p>
    <w:p w:rsidR="00C4366A" w:rsidRPr="00EE085E" w:rsidRDefault="007D2643">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shall comply with all export laws and restrictions and regulations of the United States Department of Commerce or any other United States or foreign agency or authority, and agree not to export, or allow the export or re-export of any Content in violation of any such restrictions, laws or regulations or unless and until all required licenses and authorizations are obtained to the countries specified in the applicable U.S. Export Administration Regulations (or any successor supplement or regulations). By using the </w:t>
      </w:r>
      <w:r w:rsidR="00EE085E" w:rsidRPr="00EE085E">
        <w:rPr>
          <w:rFonts w:ascii="Arial" w:eastAsia="Arial" w:hAnsi="Arial" w:cs="Arial"/>
          <w:color w:val="auto"/>
          <w:sz w:val="20"/>
          <w:szCs w:val="20"/>
        </w:rPr>
        <w:t>Service</w:t>
      </w:r>
      <w:r w:rsidR="0034411F" w:rsidRPr="00EE085E">
        <w:rPr>
          <w:rFonts w:ascii="Arial" w:eastAsia="Arial" w:hAnsi="Arial" w:cs="Arial"/>
          <w:color w:val="auto"/>
          <w:sz w:val="20"/>
          <w:szCs w:val="20"/>
        </w:rPr>
        <w:t xml:space="preserve">,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are agreeing to the foregoing and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are representing and warranting that </w:t>
      </w:r>
      <w:r w:rsidRPr="00EE085E">
        <w:rPr>
          <w:rFonts w:ascii="Arial" w:eastAsia="Arial" w:hAnsi="Arial" w:cs="Arial"/>
          <w:color w:val="auto"/>
          <w:sz w:val="20"/>
          <w:szCs w:val="20"/>
        </w:rPr>
        <w:t>You</w:t>
      </w:r>
      <w:r w:rsidR="0034411F" w:rsidRPr="00EE085E">
        <w:rPr>
          <w:rFonts w:ascii="Arial" w:eastAsia="Arial" w:hAnsi="Arial" w:cs="Arial"/>
          <w:color w:val="auto"/>
          <w:sz w:val="20"/>
          <w:szCs w:val="20"/>
        </w:rPr>
        <w:t xml:space="preserve"> are not located in, under the control of, or a national or resident of any restricted country or on any such list.</w:t>
      </w:r>
    </w:p>
    <w:p w:rsidR="00C4366A" w:rsidRPr="00EE085E" w:rsidRDefault="0034411F">
      <w:pPr>
        <w:tabs>
          <w:tab w:val="left" w:pos="565"/>
          <w:tab w:val="left" w:pos="1133"/>
          <w:tab w:val="left" w:pos="1700"/>
          <w:tab w:val="left" w:pos="2266"/>
          <w:tab w:val="left" w:pos="2832"/>
          <w:tab w:val="left" w:pos="3401"/>
          <w:tab w:val="left" w:pos="3967"/>
          <w:tab w:val="left" w:pos="4535"/>
          <w:tab w:val="left" w:pos="5102"/>
          <w:tab w:val="left" w:pos="5669"/>
          <w:tab w:val="left" w:pos="6235"/>
          <w:tab w:val="left" w:pos="6802"/>
        </w:tabs>
        <w:contextualSpacing w:val="0"/>
        <w:jc w:val="both"/>
        <w:rPr>
          <w:rFonts w:ascii="Arial" w:hAnsi="Arial" w:cs="Arial"/>
          <w:color w:val="auto"/>
          <w:sz w:val="20"/>
          <w:szCs w:val="20"/>
        </w:rPr>
      </w:pPr>
      <w:r w:rsidRPr="00EE085E">
        <w:rPr>
          <w:rFonts w:ascii="Arial" w:eastAsia="Arial" w:hAnsi="Arial" w:cs="Arial"/>
          <w:color w:val="auto"/>
          <w:sz w:val="20"/>
          <w:szCs w:val="20"/>
        </w:rPr>
        <w:tab/>
        <w:t xml:space="preserve"> </w:t>
      </w:r>
    </w:p>
    <w:p w:rsidR="00C4366A" w:rsidRPr="00EE085E" w:rsidRDefault="00C4366A">
      <w:pPr>
        <w:contextualSpacing w:val="0"/>
        <w:jc w:val="both"/>
        <w:rPr>
          <w:rFonts w:ascii="Arial" w:hAnsi="Arial" w:cs="Arial"/>
          <w:color w:val="auto"/>
          <w:sz w:val="20"/>
          <w:szCs w:val="20"/>
        </w:rPr>
      </w:pPr>
    </w:p>
    <w:sectPr w:rsidR="00C4366A" w:rsidRPr="00EE085E" w:rsidSect="00A81092">
      <w:footerReference w:type="default" r:id="rId8"/>
      <w:pgSz w:w="12240" w:h="15840"/>
      <w:pgMar w:top="900" w:right="1440" w:bottom="9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854" w:rsidRDefault="00405854">
      <w:r>
        <w:separator/>
      </w:r>
    </w:p>
  </w:endnote>
  <w:endnote w:type="continuationSeparator" w:id="0">
    <w:p w:rsidR="00405854" w:rsidRDefault="00405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re Baskerville">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643" w:rsidRDefault="007D2643">
    <w:pPr>
      <w:tabs>
        <w:tab w:val="center" w:pos="4320"/>
        <w:tab w:val="right" w:pos="8640"/>
      </w:tabs>
      <w:contextualSpacing w:val="0"/>
      <w:jc w:val="center"/>
    </w:pPr>
    <w:r>
      <w:fldChar w:fldCharType="begin"/>
    </w:r>
    <w:r>
      <w:instrText>PAGE</w:instrText>
    </w:r>
    <w:r>
      <w:fldChar w:fldCharType="separate"/>
    </w:r>
    <w:r w:rsidR="0028539C">
      <w:rPr>
        <w:noProof/>
      </w:rPr>
      <w:t>3</w:t>
    </w:r>
    <w:r>
      <w:fldChar w:fldCharType="end"/>
    </w:r>
  </w:p>
  <w:p w:rsidR="007D2643" w:rsidRDefault="007D2643">
    <w:pPr>
      <w:tabs>
        <w:tab w:val="center" w:pos="4320"/>
        <w:tab w:val="right" w:pos="8640"/>
      </w:tabs>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854" w:rsidRDefault="00405854">
      <w:r>
        <w:separator/>
      </w:r>
    </w:p>
  </w:footnote>
  <w:footnote w:type="continuationSeparator" w:id="0">
    <w:p w:rsidR="00405854" w:rsidRDefault="00405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7950"/>
    <w:multiLevelType w:val="multilevel"/>
    <w:tmpl w:val="7B24780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70530DD"/>
    <w:multiLevelType w:val="multilevel"/>
    <w:tmpl w:val="8A206D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4366A"/>
    <w:rsid w:val="00004F02"/>
    <w:rsid w:val="00056640"/>
    <w:rsid w:val="000B2A49"/>
    <w:rsid w:val="000F160E"/>
    <w:rsid w:val="00181734"/>
    <w:rsid w:val="001A3E8D"/>
    <w:rsid w:val="001B7A4A"/>
    <w:rsid w:val="001F7BCD"/>
    <w:rsid w:val="0026238C"/>
    <w:rsid w:val="0028539C"/>
    <w:rsid w:val="002A39CA"/>
    <w:rsid w:val="002B2DF8"/>
    <w:rsid w:val="002D1A78"/>
    <w:rsid w:val="002E6560"/>
    <w:rsid w:val="00303F6D"/>
    <w:rsid w:val="00341873"/>
    <w:rsid w:val="0034411F"/>
    <w:rsid w:val="003B0297"/>
    <w:rsid w:val="003B42C9"/>
    <w:rsid w:val="003C71A9"/>
    <w:rsid w:val="004033DF"/>
    <w:rsid w:val="00405854"/>
    <w:rsid w:val="00455203"/>
    <w:rsid w:val="00475692"/>
    <w:rsid w:val="0048217F"/>
    <w:rsid w:val="004C0BDA"/>
    <w:rsid w:val="004E217A"/>
    <w:rsid w:val="004F2597"/>
    <w:rsid w:val="00563B08"/>
    <w:rsid w:val="0059727B"/>
    <w:rsid w:val="005A1326"/>
    <w:rsid w:val="005D1C17"/>
    <w:rsid w:val="005E6715"/>
    <w:rsid w:val="005E752C"/>
    <w:rsid w:val="006C4DA9"/>
    <w:rsid w:val="00723B23"/>
    <w:rsid w:val="00741B43"/>
    <w:rsid w:val="007A7AFD"/>
    <w:rsid w:val="007C7BB6"/>
    <w:rsid w:val="007D2643"/>
    <w:rsid w:val="008A4DCA"/>
    <w:rsid w:val="008B4251"/>
    <w:rsid w:val="008D0511"/>
    <w:rsid w:val="008D6E12"/>
    <w:rsid w:val="008E5061"/>
    <w:rsid w:val="008E6CFD"/>
    <w:rsid w:val="0094592C"/>
    <w:rsid w:val="00963325"/>
    <w:rsid w:val="00972CD1"/>
    <w:rsid w:val="00975DD5"/>
    <w:rsid w:val="00A2244F"/>
    <w:rsid w:val="00A42C4D"/>
    <w:rsid w:val="00A75DD1"/>
    <w:rsid w:val="00A81092"/>
    <w:rsid w:val="00AA186B"/>
    <w:rsid w:val="00B653DA"/>
    <w:rsid w:val="00B95CE4"/>
    <w:rsid w:val="00C4366A"/>
    <w:rsid w:val="00C61B74"/>
    <w:rsid w:val="00CF22B4"/>
    <w:rsid w:val="00D02317"/>
    <w:rsid w:val="00D07613"/>
    <w:rsid w:val="00D87A02"/>
    <w:rsid w:val="00DB09A7"/>
    <w:rsid w:val="00DC0F53"/>
    <w:rsid w:val="00DF4FB2"/>
    <w:rsid w:val="00DF5B87"/>
    <w:rsid w:val="00E70415"/>
    <w:rsid w:val="00ED0E4C"/>
    <w:rsid w:val="00EE085E"/>
    <w:rsid w:val="00F00DF8"/>
    <w:rsid w:val="00F36A41"/>
    <w:rsid w:val="00FA05FE"/>
    <w:rsid w:val="00FB16F6"/>
    <w:rsid w:val="00FF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pPr>
      <w:spacing w:before="480" w:line="276" w:lineRule="auto"/>
      <w:outlineLvl w:val="0"/>
    </w:pPr>
    <w:rPr>
      <w:rFonts w:ascii="Cambria" w:eastAsia="Cambria" w:hAnsi="Cambria" w:cs="Cambria"/>
      <w:b/>
      <w:color w:val="365F91"/>
      <w:sz w:val="2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tabs>
        <w:tab w:val="left" w:pos="1440"/>
      </w:tabs>
      <w:spacing w:after="240"/>
      <w:jc w:val="center"/>
    </w:pPr>
    <w:rPr>
      <w:rFonts w:ascii="Libre Baskerville" w:eastAsia="Libre Baskerville" w:hAnsi="Libre Baskerville" w:cs="Libre Baskerville"/>
      <w:b/>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0DF8"/>
    <w:rPr>
      <w:rFonts w:ascii="Tahoma" w:hAnsi="Tahoma" w:cs="Tahoma"/>
      <w:sz w:val="16"/>
      <w:szCs w:val="16"/>
    </w:rPr>
  </w:style>
  <w:style w:type="character" w:customStyle="1" w:styleId="BalloonTextChar">
    <w:name w:val="Balloon Text Char"/>
    <w:basedOn w:val="DefaultParagraphFont"/>
    <w:link w:val="BalloonText"/>
    <w:uiPriority w:val="99"/>
    <w:semiHidden/>
    <w:rsid w:val="00F00DF8"/>
    <w:rPr>
      <w:rFonts w:ascii="Tahoma" w:eastAsia="Times New Roman" w:hAnsi="Tahoma" w:cs="Tahoma"/>
      <w:color w:val="000000"/>
      <w:sz w:val="16"/>
      <w:szCs w:val="16"/>
    </w:rPr>
  </w:style>
  <w:style w:type="paragraph" w:styleId="ListParagraph">
    <w:name w:val="List Paragraph"/>
    <w:basedOn w:val="Normal"/>
    <w:uiPriority w:val="34"/>
    <w:qFormat/>
    <w:rsid w:val="00741B43"/>
    <w:pPr>
      <w:ind w:left="720"/>
    </w:pPr>
  </w:style>
  <w:style w:type="paragraph" w:styleId="Revision">
    <w:name w:val="Revision"/>
    <w:hidden/>
    <w:uiPriority w:val="99"/>
    <w:semiHidden/>
    <w:rsid w:val="005E752C"/>
    <w:pPr>
      <w:spacing w:after="0" w:line="240" w:lineRule="auto"/>
    </w:pPr>
    <w:rPr>
      <w:rFonts w:ascii="Times New Roman" w:eastAsia="Times New Roman" w:hAnsi="Times New Roman" w:cs="Times New Roman"/>
      <w:color w:val="000000"/>
      <w:sz w:val="24"/>
    </w:rPr>
  </w:style>
  <w:style w:type="character" w:customStyle="1" w:styleId="yshortcuts">
    <w:name w:val="yshortcuts"/>
    <w:basedOn w:val="DefaultParagraphFont"/>
    <w:rsid w:val="00A42C4D"/>
  </w:style>
  <w:style w:type="character" w:styleId="Strong">
    <w:name w:val="Strong"/>
    <w:basedOn w:val="DefaultParagraphFont"/>
    <w:uiPriority w:val="22"/>
    <w:qFormat/>
    <w:rsid w:val="004E217A"/>
    <w:rPr>
      <w:b/>
      <w:bCs/>
    </w:rPr>
  </w:style>
  <w:style w:type="paragraph" w:styleId="NormalWeb">
    <w:name w:val="Normal (Web)"/>
    <w:basedOn w:val="Normal"/>
    <w:uiPriority w:val="99"/>
    <w:unhideWhenUsed/>
    <w:rsid w:val="004E217A"/>
    <w:pPr>
      <w:spacing w:before="240" w:after="240"/>
      <w:contextualSpacing w:val="0"/>
      <w:jc w:val="center"/>
    </w:pPr>
    <w:rPr>
      <w:rFonts w:ascii="Arial" w:hAnsi="Arial" w:cs="Arial"/>
      <w:color w:val="auto"/>
      <w:sz w:val="33"/>
      <w:szCs w:val="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contextualSpacing/>
    </w:pPr>
    <w:rPr>
      <w:rFonts w:ascii="Times New Roman" w:eastAsia="Times New Roman" w:hAnsi="Times New Roman" w:cs="Times New Roman"/>
      <w:color w:val="000000"/>
      <w:sz w:val="24"/>
    </w:rPr>
  </w:style>
  <w:style w:type="paragraph" w:styleId="Heading1">
    <w:name w:val="heading 1"/>
    <w:basedOn w:val="Normal"/>
    <w:next w:val="Normal"/>
    <w:pPr>
      <w:spacing w:before="480" w:line="276" w:lineRule="auto"/>
      <w:outlineLvl w:val="0"/>
    </w:pPr>
    <w:rPr>
      <w:rFonts w:ascii="Cambria" w:eastAsia="Cambria" w:hAnsi="Cambria" w:cs="Cambria"/>
      <w:b/>
      <w:color w:val="365F91"/>
      <w:sz w:val="2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tabs>
        <w:tab w:val="left" w:pos="1440"/>
      </w:tabs>
      <w:spacing w:after="240"/>
      <w:jc w:val="center"/>
    </w:pPr>
    <w:rPr>
      <w:rFonts w:ascii="Libre Baskerville" w:eastAsia="Libre Baskerville" w:hAnsi="Libre Baskerville" w:cs="Libre Baskerville"/>
      <w:b/>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0DF8"/>
    <w:rPr>
      <w:rFonts w:ascii="Tahoma" w:hAnsi="Tahoma" w:cs="Tahoma"/>
      <w:sz w:val="16"/>
      <w:szCs w:val="16"/>
    </w:rPr>
  </w:style>
  <w:style w:type="character" w:customStyle="1" w:styleId="BalloonTextChar">
    <w:name w:val="Balloon Text Char"/>
    <w:basedOn w:val="DefaultParagraphFont"/>
    <w:link w:val="BalloonText"/>
    <w:uiPriority w:val="99"/>
    <w:semiHidden/>
    <w:rsid w:val="00F00DF8"/>
    <w:rPr>
      <w:rFonts w:ascii="Tahoma" w:eastAsia="Times New Roman" w:hAnsi="Tahoma" w:cs="Tahoma"/>
      <w:color w:val="000000"/>
      <w:sz w:val="16"/>
      <w:szCs w:val="16"/>
    </w:rPr>
  </w:style>
  <w:style w:type="paragraph" w:styleId="ListParagraph">
    <w:name w:val="List Paragraph"/>
    <w:basedOn w:val="Normal"/>
    <w:uiPriority w:val="34"/>
    <w:qFormat/>
    <w:rsid w:val="00741B43"/>
    <w:pPr>
      <w:ind w:left="720"/>
    </w:pPr>
  </w:style>
  <w:style w:type="paragraph" w:styleId="Revision">
    <w:name w:val="Revision"/>
    <w:hidden/>
    <w:uiPriority w:val="99"/>
    <w:semiHidden/>
    <w:rsid w:val="005E752C"/>
    <w:pPr>
      <w:spacing w:after="0" w:line="240" w:lineRule="auto"/>
    </w:pPr>
    <w:rPr>
      <w:rFonts w:ascii="Times New Roman" w:eastAsia="Times New Roman" w:hAnsi="Times New Roman" w:cs="Times New Roman"/>
      <w:color w:val="000000"/>
      <w:sz w:val="24"/>
    </w:rPr>
  </w:style>
  <w:style w:type="character" w:customStyle="1" w:styleId="yshortcuts">
    <w:name w:val="yshortcuts"/>
    <w:basedOn w:val="DefaultParagraphFont"/>
    <w:rsid w:val="00A42C4D"/>
  </w:style>
  <w:style w:type="character" w:styleId="Strong">
    <w:name w:val="Strong"/>
    <w:basedOn w:val="DefaultParagraphFont"/>
    <w:uiPriority w:val="22"/>
    <w:qFormat/>
    <w:rsid w:val="004E217A"/>
    <w:rPr>
      <w:b/>
      <w:bCs/>
    </w:rPr>
  </w:style>
  <w:style w:type="paragraph" w:styleId="NormalWeb">
    <w:name w:val="Normal (Web)"/>
    <w:basedOn w:val="Normal"/>
    <w:uiPriority w:val="99"/>
    <w:unhideWhenUsed/>
    <w:rsid w:val="004E217A"/>
    <w:pPr>
      <w:spacing w:before="240" w:after="240"/>
      <w:contextualSpacing w:val="0"/>
      <w:jc w:val="center"/>
    </w:pPr>
    <w:rPr>
      <w:rFonts w:ascii="Arial" w:hAnsi="Arial" w:cs="Arial"/>
      <w:color w:val="auto"/>
      <w:sz w:val="33"/>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8836">
      <w:bodyDiv w:val="1"/>
      <w:marLeft w:val="0"/>
      <w:marRight w:val="0"/>
      <w:marTop w:val="0"/>
      <w:marBottom w:val="0"/>
      <w:divBdr>
        <w:top w:val="none" w:sz="0" w:space="0" w:color="auto"/>
        <w:left w:val="none" w:sz="0" w:space="0" w:color="auto"/>
        <w:bottom w:val="none" w:sz="0" w:space="0" w:color="auto"/>
        <w:right w:val="none" w:sz="0" w:space="0" w:color="auto"/>
      </w:divBdr>
      <w:divsChild>
        <w:div w:id="1377579528">
          <w:marLeft w:val="0"/>
          <w:marRight w:val="0"/>
          <w:marTop w:val="0"/>
          <w:marBottom w:val="0"/>
          <w:divBdr>
            <w:top w:val="none" w:sz="0" w:space="0" w:color="auto"/>
            <w:left w:val="none" w:sz="0" w:space="0" w:color="auto"/>
            <w:bottom w:val="none" w:sz="0" w:space="0" w:color="auto"/>
            <w:right w:val="none" w:sz="0" w:space="0" w:color="auto"/>
          </w:divBdr>
          <w:divsChild>
            <w:div w:id="1814181140">
              <w:marLeft w:val="0"/>
              <w:marRight w:val="0"/>
              <w:marTop w:val="0"/>
              <w:marBottom w:val="0"/>
              <w:divBdr>
                <w:top w:val="none" w:sz="0" w:space="0" w:color="auto"/>
                <w:left w:val="none" w:sz="0" w:space="0" w:color="auto"/>
                <w:bottom w:val="none" w:sz="0" w:space="0" w:color="auto"/>
                <w:right w:val="none" w:sz="0" w:space="0" w:color="auto"/>
              </w:divBdr>
              <w:divsChild>
                <w:div w:id="1181550191">
                  <w:marLeft w:val="0"/>
                  <w:marRight w:val="0"/>
                  <w:marTop w:val="0"/>
                  <w:marBottom w:val="0"/>
                  <w:divBdr>
                    <w:top w:val="none" w:sz="0" w:space="0" w:color="auto"/>
                    <w:left w:val="none" w:sz="0" w:space="0" w:color="auto"/>
                    <w:bottom w:val="none" w:sz="0" w:space="0" w:color="auto"/>
                    <w:right w:val="none" w:sz="0" w:space="0" w:color="auto"/>
                  </w:divBdr>
                  <w:divsChild>
                    <w:div w:id="756361117">
                      <w:marLeft w:val="0"/>
                      <w:marRight w:val="0"/>
                      <w:marTop w:val="0"/>
                      <w:marBottom w:val="0"/>
                      <w:divBdr>
                        <w:top w:val="none" w:sz="0" w:space="0" w:color="auto"/>
                        <w:left w:val="none" w:sz="0" w:space="0" w:color="auto"/>
                        <w:bottom w:val="none" w:sz="0" w:space="0" w:color="auto"/>
                        <w:right w:val="none" w:sz="0" w:space="0" w:color="auto"/>
                      </w:divBdr>
                      <w:divsChild>
                        <w:div w:id="1097021211">
                          <w:marLeft w:val="0"/>
                          <w:marRight w:val="0"/>
                          <w:marTop w:val="0"/>
                          <w:marBottom w:val="0"/>
                          <w:divBdr>
                            <w:top w:val="none" w:sz="0" w:space="0" w:color="auto"/>
                            <w:left w:val="none" w:sz="0" w:space="0" w:color="auto"/>
                            <w:bottom w:val="none" w:sz="0" w:space="0" w:color="auto"/>
                            <w:right w:val="none" w:sz="0" w:space="0" w:color="auto"/>
                          </w:divBdr>
                          <w:divsChild>
                            <w:div w:id="314920020">
                              <w:marLeft w:val="0"/>
                              <w:marRight w:val="0"/>
                              <w:marTop w:val="0"/>
                              <w:marBottom w:val="0"/>
                              <w:divBdr>
                                <w:top w:val="none" w:sz="0" w:space="0" w:color="auto"/>
                                <w:left w:val="none" w:sz="0" w:space="0" w:color="auto"/>
                                <w:bottom w:val="none" w:sz="0" w:space="0" w:color="auto"/>
                                <w:right w:val="none" w:sz="0" w:space="0" w:color="auto"/>
                              </w:divBdr>
                              <w:divsChild>
                                <w:div w:id="1644043506">
                                  <w:marLeft w:val="0"/>
                                  <w:marRight w:val="0"/>
                                  <w:marTop w:val="0"/>
                                  <w:marBottom w:val="0"/>
                                  <w:divBdr>
                                    <w:top w:val="none" w:sz="0" w:space="0" w:color="auto"/>
                                    <w:left w:val="none" w:sz="0" w:space="0" w:color="auto"/>
                                    <w:bottom w:val="none" w:sz="0" w:space="0" w:color="auto"/>
                                    <w:right w:val="none" w:sz="0" w:space="0" w:color="auto"/>
                                  </w:divBdr>
                                  <w:divsChild>
                                    <w:div w:id="1709715812">
                                      <w:marLeft w:val="0"/>
                                      <w:marRight w:val="0"/>
                                      <w:marTop w:val="0"/>
                                      <w:marBottom w:val="0"/>
                                      <w:divBdr>
                                        <w:top w:val="none" w:sz="0" w:space="0" w:color="auto"/>
                                        <w:left w:val="none" w:sz="0" w:space="0" w:color="auto"/>
                                        <w:bottom w:val="none" w:sz="0" w:space="0" w:color="auto"/>
                                        <w:right w:val="none" w:sz="0" w:space="0" w:color="auto"/>
                                      </w:divBdr>
                                      <w:divsChild>
                                        <w:div w:id="1855487448">
                                          <w:marLeft w:val="0"/>
                                          <w:marRight w:val="0"/>
                                          <w:marTop w:val="0"/>
                                          <w:marBottom w:val="0"/>
                                          <w:divBdr>
                                            <w:top w:val="none" w:sz="0" w:space="0" w:color="auto"/>
                                            <w:left w:val="none" w:sz="0" w:space="0" w:color="auto"/>
                                            <w:bottom w:val="none" w:sz="0" w:space="0" w:color="auto"/>
                                            <w:right w:val="none" w:sz="0" w:space="0" w:color="auto"/>
                                          </w:divBdr>
                                          <w:divsChild>
                                            <w:div w:id="772936678">
                                              <w:marLeft w:val="0"/>
                                              <w:marRight w:val="0"/>
                                              <w:marTop w:val="0"/>
                                              <w:marBottom w:val="0"/>
                                              <w:divBdr>
                                                <w:top w:val="none" w:sz="0" w:space="0" w:color="auto"/>
                                                <w:left w:val="none" w:sz="0" w:space="0" w:color="auto"/>
                                                <w:bottom w:val="none" w:sz="0" w:space="0" w:color="auto"/>
                                                <w:right w:val="none" w:sz="0" w:space="0" w:color="auto"/>
                                              </w:divBdr>
                                            </w:div>
                                            <w:div w:id="1756632255">
                                              <w:marLeft w:val="0"/>
                                              <w:marRight w:val="0"/>
                                              <w:marTop w:val="0"/>
                                              <w:marBottom w:val="0"/>
                                              <w:divBdr>
                                                <w:top w:val="none" w:sz="0" w:space="0" w:color="auto"/>
                                                <w:left w:val="none" w:sz="0" w:space="0" w:color="auto"/>
                                                <w:bottom w:val="none" w:sz="0" w:space="0" w:color="auto"/>
                                                <w:right w:val="none" w:sz="0" w:space="0" w:color="auto"/>
                                              </w:divBdr>
                                            </w:div>
                                            <w:div w:id="1935477498">
                                              <w:marLeft w:val="0"/>
                                              <w:marRight w:val="0"/>
                                              <w:marTop w:val="0"/>
                                              <w:marBottom w:val="0"/>
                                              <w:divBdr>
                                                <w:top w:val="none" w:sz="0" w:space="0" w:color="auto"/>
                                                <w:left w:val="none" w:sz="0" w:space="0" w:color="auto"/>
                                                <w:bottom w:val="none" w:sz="0" w:space="0" w:color="auto"/>
                                                <w:right w:val="none" w:sz="0" w:space="0" w:color="auto"/>
                                              </w:divBdr>
                                            </w:div>
                                            <w:div w:id="3804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997521">
      <w:bodyDiv w:val="1"/>
      <w:marLeft w:val="0"/>
      <w:marRight w:val="0"/>
      <w:marTop w:val="0"/>
      <w:marBottom w:val="0"/>
      <w:divBdr>
        <w:top w:val="none" w:sz="0" w:space="0" w:color="auto"/>
        <w:left w:val="none" w:sz="0" w:space="0" w:color="auto"/>
        <w:bottom w:val="none" w:sz="0" w:space="0" w:color="auto"/>
        <w:right w:val="none" w:sz="0" w:space="0" w:color="auto"/>
      </w:divBdr>
      <w:divsChild>
        <w:div w:id="986864548">
          <w:marLeft w:val="0"/>
          <w:marRight w:val="0"/>
          <w:marTop w:val="0"/>
          <w:marBottom w:val="0"/>
          <w:divBdr>
            <w:top w:val="none" w:sz="0" w:space="0" w:color="auto"/>
            <w:left w:val="none" w:sz="0" w:space="0" w:color="auto"/>
            <w:bottom w:val="none" w:sz="0" w:space="0" w:color="auto"/>
            <w:right w:val="none" w:sz="0" w:space="0" w:color="auto"/>
          </w:divBdr>
          <w:divsChild>
            <w:div w:id="851337334">
              <w:marLeft w:val="0"/>
              <w:marRight w:val="0"/>
              <w:marTop w:val="0"/>
              <w:marBottom w:val="0"/>
              <w:divBdr>
                <w:top w:val="none" w:sz="0" w:space="0" w:color="auto"/>
                <w:left w:val="none" w:sz="0" w:space="0" w:color="auto"/>
                <w:bottom w:val="none" w:sz="0" w:space="0" w:color="auto"/>
                <w:right w:val="none" w:sz="0" w:space="0" w:color="auto"/>
              </w:divBdr>
              <w:divsChild>
                <w:div w:id="677073520">
                  <w:marLeft w:val="0"/>
                  <w:marRight w:val="0"/>
                  <w:marTop w:val="0"/>
                  <w:marBottom w:val="0"/>
                  <w:divBdr>
                    <w:top w:val="none" w:sz="0" w:space="0" w:color="auto"/>
                    <w:left w:val="none" w:sz="0" w:space="0" w:color="auto"/>
                    <w:bottom w:val="none" w:sz="0" w:space="0" w:color="auto"/>
                    <w:right w:val="none" w:sz="0" w:space="0" w:color="auto"/>
                  </w:divBdr>
                  <w:divsChild>
                    <w:div w:id="186060752">
                      <w:marLeft w:val="0"/>
                      <w:marRight w:val="0"/>
                      <w:marTop w:val="0"/>
                      <w:marBottom w:val="0"/>
                      <w:divBdr>
                        <w:top w:val="none" w:sz="0" w:space="0" w:color="auto"/>
                        <w:left w:val="none" w:sz="0" w:space="0" w:color="auto"/>
                        <w:bottom w:val="none" w:sz="0" w:space="0" w:color="auto"/>
                        <w:right w:val="none" w:sz="0" w:space="0" w:color="auto"/>
                      </w:divBdr>
                      <w:divsChild>
                        <w:div w:id="554705068">
                          <w:marLeft w:val="0"/>
                          <w:marRight w:val="0"/>
                          <w:marTop w:val="0"/>
                          <w:marBottom w:val="0"/>
                          <w:divBdr>
                            <w:top w:val="none" w:sz="0" w:space="0" w:color="auto"/>
                            <w:left w:val="none" w:sz="0" w:space="0" w:color="auto"/>
                            <w:bottom w:val="none" w:sz="0" w:space="0" w:color="auto"/>
                            <w:right w:val="none" w:sz="0" w:space="0" w:color="auto"/>
                          </w:divBdr>
                          <w:divsChild>
                            <w:div w:id="459612336">
                              <w:marLeft w:val="0"/>
                              <w:marRight w:val="0"/>
                              <w:marTop w:val="0"/>
                              <w:marBottom w:val="0"/>
                              <w:divBdr>
                                <w:top w:val="none" w:sz="0" w:space="0" w:color="auto"/>
                                <w:left w:val="none" w:sz="0" w:space="0" w:color="auto"/>
                                <w:bottom w:val="none" w:sz="0" w:space="0" w:color="auto"/>
                                <w:right w:val="none" w:sz="0" w:space="0" w:color="auto"/>
                              </w:divBdr>
                              <w:divsChild>
                                <w:div w:id="1545631326">
                                  <w:marLeft w:val="0"/>
                                  <w:marRight w:val="0"/>
                                  <w:marTop w:val="0"/>
                                  <w:marBottom w:val="0"/>
                                  <w:divBdr>
                                    <w:top w:val="none" w:sz="0" w:space="0" w:color="auto"/>
                                    <w:left w:val="none" w:sz="0" w:space="0" w:color="auto"/>
                                    <w:bottom w:val="none" w:sz="0" w:space="0" w:color="auto"/>
                                    <w:right w:val="none" w:sz="0" w:space="0" w:color="auto"/>
                                  </w:divBdr>
                                  <w:divsChild>
                                    <w:div w:id="1505168941">
                                      <w:marLeft w:val="0"/>
                                      <w:marRight w:val="0"/>
                                      <w:marTop w:val="0"/>
                                      <w:marBottom w:val="0"/>
                                      <w:divBdr>
                                        <w:top w:val="none" w:sz="0" w:space="0" w:color="auto"/>
                                        <w:left w:val="none" w:sz="0" w:space="0" w:color="auto"/>
                                        <w:bottom w:val="none" w:sz="0" w:space="0" w:color="auto"/>
                                        <w:right w:val="none" w:sz="0" w:space="0" w:color="auto"/>
                                      </w:divBdr>
                                      <w:divsChild>
                                        <w:div w:id="540098163">
                                          <w:marLeft w:val="0"/>
                                          <w:marRight w:val="0"/>
                                          <w:marTop w:val="0"/>
                                          <w:marBottom w:val="0"/>
                                          <w:divBdr>
                                            <w:top w:val="none" w:sz="0" w:space="0" w:color="auto"/>
                                            <w:left w:val="none" w:sz="0" w:space="0" w:color="auto"/>
                                            <w:bottom w:val="none" w:sz="0" w:space="0" w:color="auto"/>
                                            <w:right w:val="none" w:sz="0" w:space="0" w:color="auto"/>
                                          </w:divBdr>
                                          <w:divsChild>
                                            <w:div w:id="12672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1868752">
      <w:bodyDiv w:val="1"/>
      <w:marLeft w:val="0"/>
      <w:marRight w:val="0"/>
      <w:marTop w:val="0"/>
      <w:marBottom w:val="0"/>
      <w:divBdr>
        <w:top w:val="none" w:sz="0" w:space="0" w:color="auto"/>
        <w:left w:val="none" w:sz="0" w:space="0" w:color="auto"/>
        <w:bottom w:val="none" w:sz="0" w:space="0" w:color="auto"/>
        <w:right w:val="none" w:sz="0" w:space="0" w:color="auto"/>
      </w:divBdr>
      <w:divsChild>
        <w:div w:id="1173497830">
          <w:marLeft w:val="0"/>
          <w:marRight w:val="0"/>
          <w:marTop w:val="0"/>
          <w:marBottom w:val="0"/>
          <w:divBdr>
            <w:top w:val="none" w:sz="0" w:space="0" w:color="auto"/>
            <w:left w:val="none" w:sz="0" w:space="0" w:color="auto"/>
            <w:bottom w:val="none" w:sz="0" w:space="0" w:color="auto"/>
            <w:right w:val="none" w:sz="0" w:space="0" w:color="auto"/>
          </w:divBdr>
          <w:divsChild>
            <w:div w:id="138115472">
              <w:marLeft w:val="0"/>
              <w:marRight w:val="0"/>
              <w:marTop w:val="0"/>
              <w:marBottom w:val="0"/>
              <w:divBdr>
                <w:top w:val="none" w:sz="0" w:space="0" w:color="auto"/>
                <w:left w:val="none" w:sz="0" w:space="0" w:color="auto"/>
                <w:bottom w:val="none" w:sz="0" w:space="0" w:color="auto"/>
                <w:right w:val="none" w:sz="0" w:space="0" w:color="auto"/>
              </w:divBdr>
              <w:divsChild>
                <w:div w:id="2038308286">
                  <w:marLeft w:val="0"/>
                  <w:marRight w:val="0"/>
                  <w:marTop w:val="0"/>
                  <w:marBottom w:val="0"/>
                  <w:divBdr>
                    <w:top w:val="none" w:sz="0" w:space="0" w:color="auto"/>
                    <w:left w:val="none" w:sz="0" w:space="0" w:color="auto"/>
                    <w:bottom w:val="none" w:sz="0" w:space="0" w:color="auto"/>
                    <w:right w:val="none" w:sz="0" w:space="0" w:color="auto"/>
                  </w:divBdr>
                  <w:divsChild>
                    <w:div w:id="992224692">
                      <w:marLeft w:val="0"/>
                      <w:marRight w:val="0"/>
                      <w:marTop w:val="0"/>
                      <w:marBottom w:val="0"/>
                      <w:divBdr>
                        <w:top w:val="none" w:sz="0" w:space="0" w:color="auto"/>
                        <w:left w:val="none" w:sz="0" w:space="0" w:color="auto"/>
                        <w:bottom w:val="none" w:sz="0" w:space="0" w:color="auto"/>
                        <w:right w:val="none" w:sz="0" w:space="0" w:color="auto"/>
                      </w:divBdr>
                      <w:divsChild>
                        <w:div w:id="2025593552">
                          <w:marLeft w:val="0"/>
                          <w:marRight w:val="0"/>
                          <w:marTop w:val="0"/>
                          <w:marBottom w:val="0"/>
                          <w:divBdr>
                            <w:top w:val="none" w:sz="0" w:space="0" w:color="auto"/>
                            <w:left w:val="none" w:sz="0" w:space="0" w:color="auto"/>
                            <w:bottom w:val="none" w:sz="0" w:space="0" w:color="auto"/>
                            <w:right w:val="none" w:sz="0" w:space="0" w:color="auto"/>
                          </w:divBdr>
                          <w:divsChild>
                            <w:div w:id="88427311">
                              <w:marLeft w:val="0"/>
                              <w:marRight w:val="0"/>
                              <w:marTop w:val="0"/>
                              <w:marBottom w:val="0"/>
                              <w:divBdr>
                                <w:top w:val="none" w:sz="0" w:space="0" w:color="auto"/>
                                <w:left w:val="none" w:sz="0" w:space="0" w:color="auto"/>
                                <w:bottom w:val="none" w:sz="0" w:space="0" w:color="auto"/>
                                <w:right w:val="none" w:sz="0" w:space="0" w:color="auto"/>
                              </w:divBdr>
                              <w:divsChild>
                                <w:div w:id="792792338">
                                  <w:marLeft w:val="0"/>
                                  <w:marRight w:val="0"/>
                                  <w:marTop w:val="0"/>
                                  <w:marBottom w:val="0"/>
                                  <w:divBdr>
                                    <w:top w:val="none" w:sz="0" w:space="0" w:color="auto"/>
                                    <w:left w:val="none" w:sz="0" w:space="0" w:color="auto"/>
                                    <w:bottom w:val="none" w:sz="0" w:space="0" w:color="auto"/>
                                    <w:right w:val="none" w:sz="0" w:space="0" w:color="auto"/>
                                  </w:divBdr>
                                  <w:divsChild>
                                    <w:div w:id="248272249">
                                      <w:marLeft w:val="0"/>
                                      <w:marRight w:val="0"/>
                                      <w:marTop w:val="0"/>
                                      <w:marBottom w:val="0"/>
                                      <w:divBdr>
                                        <w:top w:val="none" w:sz="0" w:space="0" w:color="auto"/>
                                        <w:left w:val="none" w:sz="0" w:space="0" w:color="auto"/>
                                        <w:bottom w:val="none" w:sz="0" w:space="0" w:color="auto"/>
                                        <w:right w:val="none" w:sz="0" w:space="0" w:color="auto"/>
                                      </w:divBdr>
                                      <w:divsChild>
                                        <w:div w:id="1280264548">
                                          <w:marLeft w:val="0"/>
                                          <w:marRight w:val="0"/>
                                          <w:marTop w:val="0"/>
                                          <w:marBottom w:val="0"/>
                                          <w:divBdr>
                                            <w:top w:val="none" w:sz="0" w:space="0" w:color="auto"/>
                                            <w:left w:val="none" w:sz="0" w:space="0" w:color="auto"/>
                                            <w:bottom w:val="none" w:sz="0" w:space="0" w:color="auto"/>
                                            <w:right w:val="none" w:sz="0" w:space="0" w:color="auto"/>
                                          </w:divBdr>
                                          <w:divsChild>
                                            <w:div w:id="406732415">
                                              <w:marLeft w:val="0"/>
                                              <w:marRight w:val="0"/>
                                              <w:marTop w:val="0"/>
                                              <w:marBottom w:val="0"/>
                                              <w:divBdr>
                                                <w:top w:val="none" w:sz="0" w:space="0" w:color="auto"/>
                                                <w:left w:val="none" w:sz="0" w:space="0" w:color="auto"/>
                                                <w:bottom w:val="none" w:sz="0" w:space="0" w:color="auto"/>
                                                <w:right w:val="none" w:sz="0" w:space="0" w:color="auto"/>
                                              </w:divBdr>
                                            </w:div>
                                            <w:div w:id="682702257">
                                              <w:marLeft w:val="0"/>
                                              <w:marRight w:val="0"/>
                                              <w:marTop w:val="0"/>
                                              <w:marBottom w:val="0"/>
                                              <w:divBdr>
                                                <w:top w:val="none" w:sz="0" w:space="0" w:color="auto"/>
                                                <w:left w:val="none" w:sz="0" w:space="0" w:color="auto"/>
                                                <w:bottom w:val="none" w:sz="0" w:space="0" w:color="auto"/>
                                                <w:right w:val="none" w:sz="0" w:space="0" w:color="auto"/>
                                              </w:divBdr>
                                            </w:div>
                                            <w:div w:id="1495023205">
                                              <w:marLeft w:val="0"/>
                                              <w:marRight w:val="0"/>
                                              <w:marTop w:val="0"/>
                                              <w:marBottom w:val="0"/>
                                              <w:divBdr>
                                                <w:top w:val="none" w:sz="0" w:space="0" w:color="auto"/>
                                                <w:left w:val="none" w:sz="0" w:space="0" w:color="auto"/>
                                                <w:bottom w:val="none" w:sz="0" w:space="0" w:color="auto"/>
                                                <w:right w:val="none" w:sz="0" w:space="0" w:color="auto"/>
                                              </w:divBdr>
                                            </w:div>
                                            <w:div w:id="1329748965">
                                              <w:marLeft w:val="0"/>
                                              <w:marRight w:val="0"/>
                                              <w:marTop w:val="0"/>
                                              <w:marBottom w:val="0"/>
                                              <w:divBdr>
                                                <w:top w:val="none" w:sz="0" w:space="0" w:color="auto"/>
                                                <w:left w:val="none" w:sz="0" w:space="0" w:color="auto"/>
                                                <w:bottom w:val="none" w:sz="0" w:space="0" w:color="auto"/>
                                                <w:right w:val="none" w:sz="0" w:space="0" w:color="auto"/>
                                              </w:divBdr>
                                            </w:div>
                                            <w:div w:id="238751448">
                                              <w:marLeft w:val="0"/>
                                              <w:marRight w:val="0"/>
                                              <w:marTop w:val="0"/>
                                              <w:marBottom w:val="0"/>
                                              <w:divBdr>
                                                <w:top w:val="none" w:sz="0" w:space="0" w:color="auto"/>
                                                <w:left w:val="none" w:sz="0" w:space="0" w:color="auto"/>
                                                <w:bottom w:val="none" w:sz="0" w:space="0" w:color="auto"/>
                                                <w:right w:val="none" w:sz="0" w:space="0" w:color="auto"/>
                                              </w:divBdr>
                                            </w:div>
                                            <w:div w:id="2690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3847469">
      <w:bodyDiv w:val="1"/>
      <w:marLeft w:val="0"/>
      <w:marRight w:val="0"/>
      <w:marTop w:val="0"/>
      <w:marBottom w:val="0"/>
      <w:divBdr>
        <w:top w:val="none" w:sz="0" w:space="0" w:color="auto"/>
        <w:left w:val="none" w:sz="0" w:space="0" w:color="auto"/>
        <w:bottom w:val="none" w:sz="0" w:space="0" w:color="auto"/>
        <w:right w:val="none" w:sz="0" w:space="0" w:color="auto"/>
      </w:divBdr>
      <w:divsChild>
        <w:div w:id="265308751">
          <w:marLeft w:val="0"/>
          <w:marRight w:val="0"/>
          <w:marTop w:val="0"/>
          <w:marBottom w:val="0"/>
          <w:divBdr>
            <w:top w:val="none" w:sz="0" w:space="0" w:color="auto"/>
            <w:left w:val="none" w:sz="0" w:space="0" w:color="auto"/>
            <w:bottom w:val="none" w:sz="0" w:space="0" w:color="auto"/>
            <w:right w:val="none" w:sz="0" w:space="0" w:color="auto"/>
          </w:divBdr>
          <w:divsChild>
            <w:div w:id="130564578">
              <w:marLeft w:val="0"/>
              <w:marRight w:val="0"/>
              <w:marTop w:val="0"/>
              <w:marBottom w:val="0"/>
              <w:divBdr>
                <w:top w:val="none" w:sz="0" w:space="0" w:color="auto"/>
                <w:left w:val="none" w:sz="0" w:space="0" w:color="auto"/>
                <w:bottom w:val="none" w:sz="0" w:space="0" w:color="auto"/>
                <w:right w:val="none" w:sz="0" w:space="0" w:color="auto"/>
              </w:divBdr>
              <w:divsChild>
                <w:div w:id="1925450352">
                  <w:marLeft w:val="0"/>
                  <w:marRight w:val="0"/>
                  <w:marTop w:val="0"/>
                  <w:marBottom w:val="0"/>
                  <w:divBdr>
                    <w:top w:val="none" w:sz="0" w:space="0" w:color="auto"/>
                    <w:left w:val="none" w:sz="0" w:space="0" w:color="auto"/>
                    <w:bottom w:val="none" w:sz="0" w:space="0" w:color="auto"/>
                    <w:right w:val="none" w:sz="0" w:space="0" w:color="auto"/>
                  </w:divBdr>
                  <w:divsChild>
                    <w:div w:id="1021669083">
                      <w:marLeft w:val="0"/>
                      <w:marRight w:val="0"/>
                      <w:marTop w:val="0"/>
                      <w:marBottom w:val="0"/>
                      <w:divBdr>
                        <w:top w:val="none" w:sz="0" w:space="0" w:color="auto"/>
                        <w:left w:val="none" w:sz="0" w:space="0" w:color="auto"/>
                        <w:bottom w:val="none" w:sz="0" w:space="0" w:color="auto"/>
                        <w:right w:val="none" w:sz="0" w:space="0" w:color="auto"/>
                      </w:divBdr>
                      <w:divsChild>
                        <w:div w:id="1205679129">
                          <w:marLeft w:val="0"/>
                          <w:marRight w:val="0"/>
                          <w:marTop w:val="0"/>
                          <w:marBottom w:val="0"/>
                          <w:divBdr>
                            <w:top w:val="none" w:sz="0" w:space="0" w:color="auto"/>
                            <w:left w:val="none" w:sz="0" w:space="0" w:color="auto"/>
                            <w:bottom w:val="none" w:sz="0" w:space="0" w:color="auto"/>
                            <w:right w:val="none" w:sz="0" w:space="0" w:color="auto"/>
                          </w:divBdr>
                          <w:divsChild>
                            <w:div w:id="221254973">
                              <w:marLeft w:val="0"/>
                              <w:marRight w:val="0"/>
                              <w:marTop w:val="0"/>
                              <w:marBottom w:val="0"/>
                              <w:divBdr>
                                <w:top w:val="none" w:sz="0" w:space="0" w:color="auto"/>
                                <w:left w:val="none" w:sz="0" w:space="0" w:color="auto"/>
                                <w:bottom w:val="none" w:sz="0" w:space="0" w:color="auto"/>
                                <w:right w:val="none" w:sz="0" w:space="0" w:color="auto"/>
                              </w:divBdr>
                              <w:divsChild>
                                <w:div w:id="771976887">
                                  <w:marLeft w:val="0"/>
                                  <w:marRight w:val="0"/>
                                  <w:marTop w:val="0"/>
                                  <w:marBottom w:val="0"/>
                                  <w:divBdr>
                                    <w:top w:val="none" w:sz="0" w:space="0" w:color="auto"/>
                                    <w:left w:val="none" w:sz="0" w:space="0" w:color="auto"/>
                                    <w:bottom w:val="none" w:sz="0" w:space="0" w:color="auto"/>
                                    <w:right w:val="none" w:sz="0" w:space="0" w:color="auto"/>
                                  </w:divBdr>
                                  <w:divsChild>
                                    <w:div w:id="2069106777">
                                      <w:marLeft w:val="0"/>
                                      <w:marRight w:val="0"/>
                                      <w:marTop w:val="0"/>
                                      <w:marBottom w:val="0"/>
                                      <w:divBdr>
                                        <w:top w:val="none" w:sz="0" w:space="0" w:color="auto"/>
                                        <w:left w:val="none" w:sz="0" w:space="0" w:color="auto"/>
                                        <w:bottom w:val="none" w:sz="0" w:space="0" w:color="auto"/>
                                        <w:right w:val="none" w:sz="0" w:space="0" w:color="auto"/>
                                      </w:divBdr>
                                      <w:divsChild>
                                        <w:div w:id="865483593">
                                          <w:marLeft w:val="0"/>
                                          <w:marRight w:val="0"/>
                                          <w:marTop w:val="0"/>
                                          <w:marBottom w:val="0"/>
                                          <w:divBdr>
                                            <w:top w:val="none" w:sz="0" w:space="0" w:color="auto"/>
                                            <w:left w:val="none" w:sz="0" w:space="0" w:color="auto"/>
                                            <w:bottom w:val="none" w:sz="0" w:space="0" w:color="auto"/>
                                            <w:right w:val="none" w:sz="0" w:space="0" w:color="auto"/>
                                          </w:divBdr>
                                          <w:divsChild>
                                            <w:div w:id="1448893294">
                                              <w:marLeft w:val="0"/>
                                              <w:marRight w:val="0"/>
                                              <w:marTop w:val="0"/>
                                              <w:marBottom w:val="0"/>
                                              <w:divBdr>
                                                <w:top w:val="none" w:sz="0" w:space="0" w:color="auto"/>
                                                <w:left w:val="none" w:sz="0" w:space="0" w:color="auto"/>
                                                <w:bottom w:val="none" w:sz="0" w:space="0" w:color="auto"/>
                                                <w:right w:val="none" w:sz="0" w:space="0" w:color="auto"/>
                                              </w:divBdr>
                                            </w:div>
                                            <w:div w:id="469128186">
                                              <w:marLeft w:val="0"/>
                                              <w:marRight w:val="0"/>
                                              <w:marTop w:val="0"/>
                                              <w:marBottom w:val="0"/>
                                              <w:divBdr>
                                                <w:top w:val="none" w:sz="0" w:space="0" w:color="auto"/>
                                                <w:left w:val="none" w:sz="0" w:space="0" w:color="auto"/>
                                                <w:bottom w:val="none" w:sz="0" w:space="0" w:color="auto"/>
                                                <w:right w:val="none" w:sz="0" w:space="0" w:color="auto"/>
                                              </w:divBdr>
                                            </w:div>
                                            <w:div w:id="7345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2003386">
      <w:bodyDiv w:val="1"/>
      <w:marLeft w:val="0"/>
      <w:marRight w:val="0"/>
      <w:marTop w:val="0"/>
      <w:marBottom w:val="0"/>
      <w:divBdr>
        <w:top w:val="none" w:sz="0" w:space="0" w:color="auto"/>
        <w:left w:val="none" w:sz="0" w:space="0" w:color="auto"/>
        <w:bottom w:val="none" w:sz="0" w:space="0" w:color="auto"/>
        <w:right w:val="none" w:sz="0" w:space="0" w:color="auto"/>
      </w:divBdr>
      <w:divsChild>
        <w:div w:id="806433715">
          <w:marLeft w:val="0"/>
          <w:marRight w:val="0"/>
          <w:marTop w:val="0"/>
          <w:marBottom w:val="0"/>
          <w:divBdr>
            <w:top w:val="none" w:sz="0" w:space="0" w:color="auto"/>
            <w:left w:val="none" w:sz="0" w:space="0" w:color="auto"/>
            <w:bottom w:val="none" w:sz="0" w:space="0" w:color="auto"/>
            <w:right w:val="none" w:sz="0" w:space="0" w:color="auto"/>
          </w:divBdr>
          <w:divsChild>
            <w:div w:id="1253008729">
              <w:marLeft w:val="0"/>
              <w:marRight w:val="0"/>
              <w:marTop w:val="0"/>
              <w:marBottom w:val="0"/>
              <w:divBdr>
                <w:top w:val="none" w:sz="0" w:space="0" w:color="auto"/>
                <w:left w:val="none" w:sz="0" w:space="0" w:color="auto"/>
                <w:bottom w:val="none" w:sz="0" w:space="0" w:color="auto"/>
                <w:right w:val="none" w:sz="0" w:space="0" w:color="auto"/>
              </w:divBdr>
              <w:divsChild>
                <w:div w:id="224219457">
                  <w:marLeft w:val="0"/>
                  <w:marRight w:val="0"/>
                  <w:marTop w:val="0"/>
                  <w:marBottom w:val="0"/>
                  <w:divBdr>
                    <w:top w:val="none" w:sz="0" w:space="0" w:color="auto"/>
                    <w:left w:val="none" w:sz="0" w:space="0" w:color="auto"/>
                    <w:bottom w:val="none" w:sz="0" w:space="0" w:color="auto"/>
                    <w:right w:val="none" w:sz="0" w:space="0" w:color="auto"/>
                  </w:divBdr>
                  <w:divsChild>
                    <w:div w:id="1969050206">
                      <w:marLeft w:val="0"/>
                      <w:marRight w:val="0"/>
                      <w:marTop w:val="0"/>
                      <w:marBottom w:val="0"/>
                      <w:divBdr>
                        <w:top w:val="none" w:sz="0" w:space="0" w:color="auto"/>
                        <w:left w:val="none" w:sz="0" w:space="0" w:color="auto"/>
                        <w:bottom w:val="none" w:sz="0" w:space="0" w:color="auto"/>
                        <w:right w:val="none" w:sz="0" w:space="0" w:color="auto"/>
                      </w:divBdr>
                      <w:divsChild>
                        <w:div w:id="1862157980">
                          <w:marLeft w:val="0"/>
                          <w:marRight w:val="0"/>
                          <w:marTop w:val="0"/>
                          <w:marBottom w:val="0"/>
                          <w:divBdr>
                            <w:top w:val="none" w:sz="0" w:space="0" w:color="auto"/>
                            <w:left w:val="none" w:sz="0" w:space="0" w:color="auto"/>
                            <w:bottom w:val="none" w:sz="0" w:space="0" w:color="auto"/>
                            <w:right w:val="none" w:sz="0" w:space="0" w:color="auto"/>
                          </w:divBdr>
                          <w:divsChild>
                            <w:div w:id="1040670933">
                              <w:marLeft w:val="0"/>
                              <w:marRight w:val="0"/>
                              <w:marTop w:val="0"/>
                              <w:marBottom w:val="0"/>
                              <w:divBdr>
                                <w:top w:val="none" w:sz="0" w:space="0" w:color="auto"/>
                                <w:left w:val="none" w:sz="0" w:space="0" w:color="auto"/>
                                <w:bottom w:val="none" w:sz="0" w:space="0" w:color="auto"/>
                                <w:right w:val="none" w:sz="0" w:space="0" w:color="auto"/>
                              </w:divBdr>
                              <w:divsChild>
                                <w:div w:id="1920478049">
                                  <w:marLeft w:val="0"/>
                                  <w:marRight w:val="0"/>
                                  <w:marTop w:val="0"/>
                                  <w:marBottom w:val="0"/>
                                  <w:divBdr>
                                    <w:top w:val="none" w:sz="0" w:space="0" w:color="auto"/>
                                    <w:left w:val="none" w:sz="0" w:space="0" w:color="auto"/>
                                    <w:bottom w:val="none" w:sz="0" w:space="0" w:color="auto"/>
                                    <w:right w:val="none" w:sz="0" w:space="0" w:color="auto"/>
                                  </w:divBdr>
                                  <w:divsChild>
                                    <w:div w:id="1000474607">
                                      <w:marLeft w:val="0"/>
                                      <w:marRight w:val="0"/>
                                      <w:marTop w:val="0"/>
                                      <w:marBottom w:val="0"/>
                                      <w:divBdr>
                                        <w:top w:val="none" w:sz="0" w:space="0" w:color="auto"/>
                                        <w:left w:val="none" w:sz="0" w:space="0" w:color="auto"/>
                                        <w:bottom w:val="none" w:sz="0" w:space="0" w:color="auto"/>
                                        <w:right w:val="none" w:sz="0" w:space="0" w:color="auto"/>
                                      </w:divBdr>
                                      <w:divsChild>
                                        <w:div w:id="257832004">
                                          <w:marLeft w:val="0"/>
                                          <w:marRight w:val="0"/>
                                          <w:marTop w:val="0"/>
                                          <w:marBottom w:val="0"/>
                                          <w:divBdr>
                                            <w:top w:val="none" w:sz="0" w:space="0" w:color="auto"/>
                                            <w:left w:val="none" w:sz="0" w:space="0" w:color="auto"/>
                                            <w:bottom w:val="none" w:sz="0" w:space="0" w:color="auto"/>
                                            <w:right w:val="none" w:sz="0" w:space="0" w:color="auto"/>
                                          </w:divBdr>
                                          <w:divsChild>
                                            <w:div w:id="649596976">
                                              <w:marLeft w:val="0"/>
                                              <w:marRight w:val="0"/>
                                              <w:marTop w:val="0"/>
                                              <w:marBottom w:val="0"/>
                                              <w:divBdr>
                                                <w:top w:val="none" w:sz="0" w:space="0" w:color="auto"/>
                                                <w:left w:val="none" w:sz="0" w:space="0" w:color="auto"/>
                                                <w:bottom w:val="none" w:sz="0" w:space="0" w:color="auto"/>
                                                <w:right w:val="none" w:sz="0" w:space="0" w:color="auto"/>
                                              </w:divBdr>
                                            </w:div>
                                            <w:div w:id="18244283">
                                              <w:marLeft w:val="0"/>
                                              <w:marRight w:val="0"/>
                                              <w:marTop w:val="0"/>
                                              <w:marBottom w:val="0"/>
                                              <w:divBdr>
                                                <w:top w:val="none" w:sz="0" w:space="0" w:color="auto"/>
                                                <w:left w:val="none" w:sz="0" w:space="0" w:color="auto"/>
                                                <w:bottom w:val="none" w:sz="0" w:space="0" w:color="auto"/>
                                                <w:right w:val="none" w:sz="0" w:space="0" w:color="auto"/>
                                              </w:divBdr>
                                            </w:div>
                                            <w:div w:id="1127507490">
                                              <w:marLeft w:val="0"/>
                                              <w:marRight w:val="0"/>
                                              <w:marTop w:val="0"/>
                                              <w:marBottom w:val="0"/>
                                              <w:divBdr>
                                                <w:top w:val="none" w:sz="0" w:space="0" w:color="auto"/>
                                                <w:left w:val="none" w:sz="0" w:space="0" w:color="auto"/>
                                                <w:bottom w:val="none" w:sz="0" w:space="0" w:color="auto"/>
                                                <w:right w:val="none" w:sz="0" w:space="0" w:color="auto"/>
                                              </w:divBdr>
                                            </w:div>
                                            <w:div w:id="12164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820140">
      <w:bodyDiv w:val="1"/>
      <w:marLeft w:val="0"/>
      <w:marRight w:val="0"/>
      <w:marTop w:val="0"/>
      <w:marBottom w:val="0"/>
      <w:divBdr>
        <w:top w:val="none" w:sz="0" w:space="0" w:color="auto"/>
        <w:left w:val="none" w:sz="0" w:space="0" w:color="auto"/>
        <w:bottom w:val="none" w:sz="0" w:space="0" w:color="auto"/>
        <w:right w:val="none" w:sz="0" w:space="0" w:color="auto"/>
      </w:divBdr>
      <w:divsChild>
        <w:div w:id="2017531781">
          <w:marLeft w:val="0"/>
          <w:marRight w:val="0"/>
          <w:marTop w:val="0"/>
          <w:marBottom w:val="0"/>
          <w:divBdr>
            <w:top w:val="none" w:sz="0" w:space="0" w:color="auto"/>
            <w:left w:val="none" w:sz="0" w:space="0" w:color="auto"/>
            <w:bottom w:val="none" w:sz="0" w:space="0" w:color="auto"/>
            <w:right w:val="none" w:sz="0" w:space="0" w:color="auto"/>
          </w:divBdr>
          <w:divsChild>
            <w:div w:id="2057850348">
              <w:marLeft w:val="0"/>
              <w:marRight w:val="0"/>
              <w:marTop w:val="0"/>
              <w:marBottom w:val="0"/>
              <w:divBdr>
                <w:top w:val="none" w:sz="0" w:space="0" w:color="auto"/>
                <w:left w:val="none" w:sz="0" w:space="0" w:color="auto"/>
                <w:bottom w:val="none" w:sz="0" w:space="0" w:color="auto"/>
                <w:right w:val="none" w:sz="0" w:space="0" w:color="auto"/>
              </w:divBdr>
              <w:divsChild>
                <w:div w:id="8112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4981">
      <w:bodyDiv w:val="1"/>
      <w:marLeft w:val="0"/>
      <w:marRight w:val="0"/>
      <w:marTop w:val="0"/>
      <w:marBottom w:val="0"/>
      <w:divBdr>
        <w:top w:val="none" w:sz="0" w:space="0" w:color="auto"/>
        <w:left w:val="none" w:sz="0" w:space="0" w:color="auto"/>
        <w:bottom w:val="none" w:sz="0" w:space="0" w:color="auto"/>
        <w:right w:val="none" w:sz="0" w:space="0" w:color="auto"/>
      </w:divBdr>
      <w:divsChild>
        <w:div w:id="1267232135">
          <w:marLeft w:val="0"/>
          <w:marRight w:val="0"/>
          <w:marTop w:val="0"/>
          <w:marBottom w:val="0"/>
          <w:divBdr>
            <w:top w:val="none" w:sz="0" w:space="0" w:color="auto"/>
            <w:left w:val="none" w:sz="0" w:space="0" w:color="auto"/>
            <w:bottom w:val="none" w:sz="0" w:space="0" w:color="auto"/>
            <w:right w:val="none" w:sz="0" w:space="0" w:color="auto"/>
          </w:divBdr>
          <w:divsChild>
            <w:div w:id="2075817033">
              <w:marLeft w:val="0"/>
              <w:marRight w:val="0"/>
              <w:marTop w:val="0"/>
              <w:marBottom w:val="0"/>
              <w:divBdr>
                <w:top w:val="none" w:sz="0" w:space="0" w:color="auto"/>
                <w:left w:val="none" w:sz="0" w:space="0" w:color="auto"/>
                <w:bottom w:val="none" w:sz="0" w:space="0" w:color="auto"/>
                <w:right w:val="none" w:sz="0" w:space="0" w:color="auto"/>
              </w:divBdr>
              <w:divsChild>
                <w:div w:id="1672104364">
                  <w:marLeft w:val="0"/>
                  <w:marRight w:val="0"/>
                  <w:marTop w:val="0"/>
                  <w:marBottom w:val="0"/>
                  <w:divBdr>
                    <w:top w:val="none" w:sz="0" w:space="0" w:color="auto"/>
                    <w:left w:val="none" w:sz="0" w:space="0" w:color="auto"/>
                    <w:bottom w:val="none" w:sz="0" w:space="0" w:color="auto"/>
                    <w:right w:val="none" w:sz="0" w:space="0" w:color="auto"/>
                  </w:divBdr>
                  <w:divsChild>
                    <w:div w:id="1794444068">
                      <w:marLeft w:val="0"/>
                      <w:marRight w:val="0"/>
                      <w:marTop w:val="0"/>
                      <w:marBottom w:val="0"/>
                      <w:divBdr>
                        <w:top w:val="none" w:sz="0" w:space="0" w:color="auto"/>
                        <w:left w:val="none" w:sz="0" w:space="0" w:color="auto"/>
                        <w:bottom w:val="none" w:sz="0" w:space="0" w:color="auto"/>
                        <w:right w:val="none" w:sz="0" w:space="0" w:color="auto"/>
                      </w:divBdr>
                      <w:divsChild>
                        <w:div w:id="1141000907">
                          <w:marLeft w:val="0"/>
                          <w:marRight w:val="0"/>
                          <w:marTop w:val="0"/>
                          <w:marBottom w:val="0"/>
                          <w:divBdr>
                            <w:top w:val="none" w:sz="0" w:space="0" w:color="auto"/>
                            <w:left w:val="none" w:sz="0" w:space="0" w:color="auto"/>
                            <w:bottom w:val="none" w:sz="0" w:space="0" w:color="auto"/>
                            <w:right w:val="none" w:sz="0" w:space="0" w:color="auto"/>
                          </w:divBdr>
                          <w:divsChild>
                            <w:div w:id="1242791863">
                              <w:marLeft w:val="0"/>
                              <w:marRight w:val="0"/>
                              <w:marTop w:val="0"/>
                              <w:marBottom w:val="0"/>
                              <w:divBdr>
                                <w:top w:val="none" w:sz="0" w:space="0" w:color="auto"/>
                                <w:left w:val="none" w:sz="0" w:space="0" w:color="auto"/>
                                <w:bottom w:val="none" w:sz="0" w:space="0" w:color="auto"/>
                                <w:right w:val="none" w:sz="0" w:space="0" w:color="auto"/>
                              </w:divBdr>
                              <w:divsChild>
                                <w:div w:id="1099106530">
                                  <w:marLeft w:val="0"/>
                                  <w:marRight w:val="0"/>
                                  <w:marTop w:val="0"/>
                                  <w:marBottom w:val="0"/>
                                  <w:divBdr>
                                    <w:top w:val="none" w:sz="0" w:space="0" w:color="auto"/>
                                    <w:left w:val="none" w:sz="0" w:space="0" w:color="auto"/>
                                    <w:bottom w:val="none" w:sz="0" w:space="0" w:color="auto"/>
                                    <w:right w:val="none" w:sz="0" w:space="0" w:color="auto"/>
                                  </w:divBdr>
                                  <w:divsChild>
                                    <w:div w:id="1129594522">
                                      <w:marLeft w:val="0"/>
                                      <w:marRight w:val="0"/>
                                      <w:marTop w:val="0"/>
                                      <w:marBottom w:val="0"/>
                                      <w:divBdr>
                                        <w:top w:val="none" w:sz="0" w:space="0" w:color="auto"/>
                                        <w:left w:val="none" w:sz="0" w:space="0" w:color="auto"/>
                                        <w:bottom w:val="none" w:sz="0" w:space="0" w:color="auto"/>
                                        <w:right w:val="none" w:sz="0" w:space="0" w:color="auto"/>
                                      </w:divBdr>
                                      <w:divsChild>
                                        <w:div w:id="1372538917">
                                          <w:marLeft w:val="0"/>
                                          <w:marRight w:val="0"/>
                                          <w:marTop w:val="0"/>
                                          <w:marBottom w:val="0"/>
                                          <w:divBdr>
                                            <w:top w:val="none" w:sz="0" w:space="0" w:color="auto"/>
                                            <w:left w:val="none" w:sz="0" w:space="0" w:color="auto"/>
                                            <w:bottom w:val="none" w:sz="0" w:space="0" w:color="auto"/>
                                            <w:right w:val="none" w:sz="0" w:space="0" w:color="auto"/>
                                          </w:divBdr>
                                          <w:divsChild>
                                            <w:div w:id="1452557504">
                                              <w:marLeft w:val="0"/>
                                              <w:marRight w:val="0"/>
                                              <w:marTop w:val="0"/>
                                              <w:marBottom w:val="0"/>
                                              <w:divBdr>
                                                <w:top w:val="none" w:sz="0" w:space="0" w:color="auto"/>
                                                <w:left w:val="none" w:sz="0" w:space="0" w:color="auto"/>
                                                <w:bottom w:val="none" w:sz="0" w:space="0" w:color="auto"/>
                                                <w:right w:val="none" w:sz="0" w:space="0" w:color="auto"/>
                                              </w:divBdr>
                                            </w:div>
                                            <w:div w:id="404184998">
                                              <w:marLeft w:val="0"/>
                                              <w:marRight w:val="0"/>
                                              <w:marTop w:val="0"/>
                                              <w:marBottom w:val="0"/>
                                              <w:divBdr>
                                                <w:top w:val="none" w:sz="0" w:space="0" w:color="auto"/>
                                                <w:left w:val="none" w:sz="0" w:space="0" w:color="auto"/>
                                                <w:bottom w:val="none" w:sz="0" w:space="0" w:color="auto"/>
                                                <w:right w:val="none" w:sz="0" w:space="0" w:color="auto"/>
                                              </w:divBdr>
                                            </w:div>
                                            <w:div w:id="651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6122</Words>
  <Characters>34896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Fawn - Terms_of_Use_v1_JI.docx</vt:lpstr>
    </vt:vector>
  </TitlesOfParts>
  <Company>Packetvideo</Company>
  <LinksUpToDate>false</LinksUpToDate>
  <CharactersWithSpaces>40937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Fawn - Terms_of_Use_v1_JI.docx</dc:title>
  <dc:creator>a David Yamaguchi</dc:creator>
  <cp:lastModifiedBy>David Yamaguchi</cp:lastModifiedBy>
  <cp:revision>4</cp:revision>
  <dcterms:created xsi:type="dcterms:W3CDTF">2014-02-11T06:23:00Z</dcterms:created>
  <dcterms:modified xsi:type="dcterms:W3CDTF">2014-02-13T04:10:00Z</dcterms:modified>
</cp:coreProperties>
</file>